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2409825" cy="914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TaxSaver Plan Cobra Layout Qualified Event File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field types will be listed below. Those with special considerations (for example, can only contain certain values, like Event Type) will be listed separately.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file should be created in xls / csv and uploaded to the TaxSaver Plan website at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www.taxsaverplan.com/employerreports/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Chose File Type: COBRA QE FILE</w:t>
      </w:r>
    </w:p>
    <w:tbl>
      <w:tblPr>
        <w:tblStyle w:val="Table1"/>
        <w:tblW w:w="12420.0" w:type="dxa"/>
        <w:jc w:val="left"/>
        <w:tblInd w:w="55.0" w:type="pct"/>
        <w:tblLayout w:type="fixed"/>
        <w:tblLook w:val="0000"/>
      </w:tblPr>
      <w:tblGrid>
        <w:gridCol w:w="945"/>
        <w:gridCol w:w="1980"/>
        <w:gridCol w:w="825"/>
        <w:gridCol w:w="1260"/>
        <w:gridCol w:w="3720"/>
        <w:gridCol w:w="3690"/>
        <w:tblGridChange w:id="0">
          <w:tblGrid>
            <w:gridCol w:w="945"/>
            <w:gridCol w:w="1980"/>
            <w:gridCol w:w="825"/>
            <w:gridCol w:w="1260"/>
            <w:gridCol w:w="3720"/>
            <w:gridCol w:w="36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Mapping notes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Always should be the Employee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Eepssn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Always should be the Employee information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Eepnamefirst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Always should be the Employee  information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Eepnamelast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 / F - Always should be the Employee information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Eepgender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MM-DD-YYYY - Always should be the Employee information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Eepdateofbirth</w:t>
            </w:r>
          </w:p>
        </w:tc>
      </w:tr>
      <w:tr>
        <w:trPr>
          <w:trPrChange w:author="Lea King" w:id="0" w:date="2020-05-05T13:44:00Z">
            <w:trPr/>
          </w:trPrChange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0" w:date="2020-05-05T13:44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0" w:date="2020-05-05T13:44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Division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0" w:date="2020-05-05T13:44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0" w:date="2020-05-05T13:44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0" w:date="2020-05-05T13:44:00Z"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Division employee falls under, must be predefined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0" w:date="2020-05-05T13:44:00Z"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fff00" w:val="clear"/>
              </w:tcPr>
            </w:tcPrChange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6" w:date="2020-05-05T13:44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Leave blank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trPrChange w:author="Lea King" w:id="7" w:date="2020-05-05T13:23:00Z">
            <w:trPr/>
          </w:trPrChange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7" w:date="2020-05-05T13:23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7" w:date="2020-05-05T13:23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Event Type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7" w:date="2020-05-05T13:23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7" w:date="2020-05-05T13:23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7" w:date="2020-05-05T13:23:00Z"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Acceptable values outlined below DIVORCELEGALSEPARATION, DEATH, INELIGIBLEDEPENDENT, MEDICARE, TERMINATION, INVOLUNTARYTERMINATION,</w:t>
            </w:r>
            <w:ins w:author="Lea King" w:id="12" w:date="2020-05-05T13:12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 </w:t>
              </w:r>
            </w:ins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RETIREMENT, REDUCTIONINHOURS-STATUSCHANGE, REDUCTIONINFORCE, BANKRUPTCY, STATECONTINUATION, LOSSOFELIGIBLITY, REDUCTIONINHOURS-ENDOFLEAVE, </w:t>
            </w:r>
            <w:del w:author="Lea King" w:id="13" w:date="2020-05-05T13:12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delText xml:space="preserve">WORKSTOPPAGE, </w:delText>
              </w:r>
            </w:del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USERRA-TERMINATION, USERRA-REDUCTIONINHOURS,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  <w:rPrChange w:author="Lea King" w:id="14" w:date="2020-05-05T13:12:00Z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17365d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rPrChange>
              </w:rPr>
              <w:t xml:space="preserve">TERMINATIONWITHSEVERANCE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7" w:date="2020-05-05T13:23:00Z"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2" w:before="0" w:line="240" w:lineRule="auto"/>
              <w:ind w:left="0" w:right="0" w:firstLine="0"/>
              <w:jc w:val="left"/>
              <w:rPr>
                <w:ins w:author="Lea King" w:id="16" w:date="2020-05-05T13:08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16" w:date="2020-05-05T13:08:00Z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Include all where BchIsCOBRAQualifiedEvent = Y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2" w:before="0" w:line="240" w:lineRule="auto"/>
              <w:ind w:left="0" w:right="0" w:firstLine="0"/>
              <w:jc w:val="left"/>
              <w:rPr>
                <w:ins w:author="Lea King" w:id="16" w:date="2020-05-05T13:08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16" w:date="2020-05-05T13:08:00Z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If edhChangeReason = 204 or LEVNT4 send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 DIVORCELEGALSEPARATION 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2" w:before="0" w:line="240" w:lineRule="auto"/>
              <w:ind w:left="0" w:right="0" w:firstLine="0"/>
              <w:jc w:val="left"/>
              <w:rPr>
                <w:ins w:author="Lea King" w:id="16" w:date="2020-05-05T13:08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16" w:date="2020-05-05T13:08:00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If </w:t>
              </w:r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EecEmplStatus = T and EecTermReason  = 203 send 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DEATH 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2" w:before="0" w:line="240" w:lineRule="auto"/>
              <w:ind w:left="0" w:right="0" w:firstLine="0"/>
              <w:jc w:val="left"/>
              <w:rPr>
                <w:ins w:author="Lea King" w:id="16" w:date="2020-05-05T13:08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16" w:date="2020-05-05T13:08:00Z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If edhChangeReason = 205 send MEDICARE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5" w:before="0" w:line="240" w:lineRule="auto"/>
              <w:ind w:left="0" w:right="0" w:firstLine="0"/>
              <w:jc w:val="left"/>
              <w:rPr>
                <w:ins w:author="Lea King" w:id="16" w:date="2020-05-05T13:08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16" w:date="2020-05-05T13:08:00Z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If edhChangeReason = 201 or LEVNT3 send 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INELIGIBLEDEPENDENT 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2" w:before="0" w:line="240" w:lineRule="auto"/>
              <w:ind w:left="0" w:right="0" w:firstLine="0"/>
              <w:jc w:val="left"/>
              <w:rPr>
                <w:ins w:author="Lea King" w:id="16" w:date="2020-05-05T13:08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16" w:date="2020-05-05T13:08:00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If </w:t>
              </w:r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EecEmplStatus = T  and EecTermReason  &lt;&gt; 202 or 203 and eectermtype  = V send 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TERMINATION 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ins w:author="Lea King" w:id="16" w:date="2020-05-05T13:08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16" w:date="2020-05-05T13:08:00Z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If edhChangeReason = 208 or EecEmplStatus = T and EecTermReason = 202 send RETIREMENT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 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ins w:author="Lea King" w:id="16" w:date="2020-05-05T13:08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16" w:date="2020-05-05T13:08:00Z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If edhChangeReason = 203 or 202 send  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REDUCTIONINHOURS-STATUSCHANGE 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2" w:before="0" w:line="240" w:lineRule="auto"/>
              <w:ind w:left="0" w:right="0" w:firstLine="0"/>
              <w:jc w:val="left"/>
              <w:rPr>
                <w:ins w:author="Lea King" w:id="16" w:date="2020-05-05T13:08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16" w:date="2020-05-05T13:08:00Z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If edhChangeReason = 206 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REDUCTIONINHOURSENDOFLEAVE 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PrChange w:author="Lea King" w:id="0" w:date="2020-05-05T13:45:00Z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</w:pPr>
              </w:pPrChange>
            </w:pPr>
            <w:ins w:author="Lea King" w:id="16" w:date="2020-05-05T13:08:00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If EecEmplStatus = T and eectermtype</w:t>
              </w:r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 = I send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 INVOLUNTARYTERMINATION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Event 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event in G took place 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18" w:date="2020-05-05T13:27:00Z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eepDateOfCOBRAEvent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Original Enrollment 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original enrollment in medical plan took place, required for HIPAA continuous coverage 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19" w:date="2020-05-05T13:27:00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Eedbenstartdate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AEI Eligible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Y/N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Default to N or remove all together – not applicable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Uses HCTC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Y/N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Uses Health Care Tax Credit, Default to N if unknown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Street Address only, no city state or zip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Eepaddressline1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APT/Suite #, or spillover from 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Eepaddressline2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City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Full city names please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Eepaddresscity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 or Province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Full state names or two letter postal abbr. for US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Eepaddressstate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Postal 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Zip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digit or 9 digit US, with or without dashes, left open for foreign postal codes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Eepaddresszip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Country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blank, USA is assumed, Otherwise full Country Name please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Leave blank</w:t>
            </w:r>
          </w:p>
        </w:tc>
      </w:tr>
      <w:tr>
        <w:trPr>
          <w:trPrChange w:author="Lea King" w:id="20" w:date="2020-05-04T12:20:00Z">
            <w:trPr/>
          </w:trPrChange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20" w:date="2020-05-04T12:20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20" w:date="2020-05-04T12:20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Medical Plan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20" w:date="2020-05-04T12:20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20" w:date="2020-05-04T12:20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20" w:date="2020-05-04T12:20:00Z"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match a plan on file for your company, or NONE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20" w:date="2020-05-04T12:20:00Z"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fff00" w:val="clear"/>
              </w:tcPr>
            </w:tcPrChange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Lea King" w:id="26" w:date="2020-05-04T12:19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26" w:date="2020-05-04T12:19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If eeddedcode = MEDBC send </w:t>
              </w:r>
              <w:r w:rsidDel="00000000" w:rsidR="00000000" w:rsidRPr="00000000">
                <w:rPr>
                  <w:rFonts w:ascii="Tahoma" w:cs="Tahoma" w:eastAsia="Tahoma" w:hAnsi="Tahom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BCBS PPO Plan 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Lea King" w:id="27" w:date="2020-05-04T12:19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26" w:date="2020-05-04T12:19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If eeddedcode = I5 send </w:t>
              </w:r>
            </w:ins>
            <w:del w:author="Lea King" w:id="26" w:date="2020-05-04T12:19:00Z">
              <w:r w:rsidDel="00000000" w:rsidR="00000000" w:rsidRPr="00000000">
                <w:rPr>
                  <w:rFonts w:ascii="Tahoma" w:cs="Tahoma" w:eastAsia="Tahoma" w:hAnsi="Tahom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delText xml:space="preserve">BCBS PPO Plan or </w:delText>
              </w:r>
            </w:del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Traditional Plan</w:t>
            </w:r>
            <w:del w:author="Lea King" w:id="27" w:date="2020-05-04T12:19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delText xml:space="preserve"> </w:delText>
              </w:r>
            </w:del>
            <w:ins w:author="Lea King" w:id="27" w:date="2020-05-04T12:19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27" w:date="2020-05-04T12:19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else send NONE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Medical Coverage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Lea King" w:id="28" w:date="2020-05-04T12:12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See below for acceptable values, ignored if R is NONE</w:t>
            </w:r>
            <w:ins w:author="Lea King" w:id="28" w:date="2020-05-04T12:12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PrChange w:author="Lea King" w:id="0" w:date="2020-05-04T12:13:00Z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</w:pPr>
              </w:pPrChange>
            </w:pPr>
            <w:ins w:author="Lea King" w:id="28" w:date="2020-05-04T12:12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EE, EE+SPOUSE, EE+CHILD, EE+CHILDREN, EE+FAMILY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Lea King" w:id="30" w:date="2020-05-04T12:17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30" w:date="2020-05-04T12:17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If eeddedcode = MEDBC or I5 and eedbenoption = EE send EE</w:t>
              </w:r>
            </w:ins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Lea King" w:id="30" w:date="2020-05-04T12:17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30" w:date="2020-05-04T12:17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If eedbenoption = EES or EEDP send EE+SPOUSE</w:t>
              </w:r>
            </w:ins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Lea King" w:id="30" w:date="2020-05-04T12:17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30" w:date="2020-05-04T12:17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If eedbenoption = EEC send EE+CHILDREN</w:t>
              </w:r>
            </w:ins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Lea King" w:id="30" w:date="2020-05-04T12:17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30" w:date="2020-05-04T12:17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If eedbenoption = EEF or EEDPF and send EE+ FAMILY</w:t>
              </w:r>
            </w:ins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30" w:date="2020-05-04T12:17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Else leave blank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trPrChange w:author="Lea King" w:id="31" w:date="2020-05-04T12:19:00Z">
            <w:trPr/>
          </w:trPrChange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31" w:date="2020-05-04T12:19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31" w:date="2020-05-04T12:19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Dental Plan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31" w:date="2020-05-04T12:19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31" w:date="2020-05-04T12:19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31" w:date="2020-05-04T12:19:00Z"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match a plan on file for your company, or NONE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31" w:date="2020-05-04T12:19:00Z"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fff00" w:val="clear"/>
              </w:tcPr>
            </w:tcPrChange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37" w:date="2020-05-04T12:18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If eeddedcode = D1 send </w:t>
              </w:r>
            </w:ins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Dental Plan </w:t>
            </w:r>
            <w:ins w:author="Lea King" w:id="38" w:date="2020-05-04T12:19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else send NONE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Dental Coverage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Lea King" w:id="39" w:date="2020-05-04T12:12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See below for acceptable values, ignored if T is NONE</w:t>
            </w:r>
            <w:ins w:author="Lea King" w:id="39" w:date="2020-05-04T12:12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PrChange w:author="Lea King" w:id="0" w:date="2020-05-04T12:12:00Z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</w:pPr>
              </w:pPrChange>
            </w:pPr>
            <w:ins w:author="Lea King" w:id="39" w:date="2020-05-04T12:12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EE, EE+SPOUSE, EE+CHILD, EE+CHILDREN, EE+FAMILY 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Lea King" w:id="41" w:date="2020-05-04T12:16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41" w:date="2020-05-04T12:16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If eeddedcode = D1 and eedbenoption = EE send EE</w:t>
              </w:r>
            </w:ins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Lea King" w:id="41" w:date="2020-05-04T12:16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41" w:date="2020-05-04T12:16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If eedbenoption = EEFD and send EE+ FAMILY</w:t>
              </w:r>
            </w:ins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41" w:date="2020-05-04T12:16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Else leave blank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trPrChange w:author="Lea King" w:id="42" w:date="2020-05-04T12:16:00Z">
            <w:trPr/>
          </w:trPrChange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42" w:date="2020-05-04T12:16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42" w:date="2020-05-04T12:16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Vision Plan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42" w:date="2020-05-04T12:16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42" w:date="2020-05-04T12:16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42" w:date="2020-05-04T12:16:00Z"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match a plan on file for your company, or NONE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42" w:date="2020-05-04T12:16:00Z"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fff00" w:val="clear"/>
              </w:tcPr>
            </w:tcPrChange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48" w:date="2020-05-04T12:11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If eeddedcode = V send </w:t>
              </w:r>
            </w:ins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Vision Plan </w:t>
            </w:r>
            <w:ins w:author="Lea King" w:id="49" w:date="2020-05-04T12:11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else send NONE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Vision Coverage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Lea King" w:id="50" w:date="2020-05-04T12:12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See below for acceptable values, ignored if V is NONE</w:t>
            </w:r>
            <w:ins w:author="Lea King" w:id="50" w:date="2020-05-04T12:12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PrChange w:author="Lea King" w:id="0" w:date="2020-05-04T12:12:00Z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</w:pPr>
              </w:pPrChange>
            </w:pPr>
            <w:ins w:author="Lea King" w:id="50" w:date="2020-05-04T12:12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EE, EE+SPOUSE, EE+CHILD, EE+CHILDREN, EE+FAMILY, 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Lea King" w:id="52" w:date="2020-05-04T12:11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52" w:date="2020-05-04T12:11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If eeddedcode = V and eedbenoption = EE send EE</w:t>
              </w:r>
            </w:ins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Lea King" w:id="52" w:date="2020-05-04T12:11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52" w:date="2020-05-04T12:11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If eedbenoption = E1 and conrelationship = SPS or DP send EE+SPOUSE</w:t>
              </w:r>
            </w:ins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Lea King" w:id="52" w:date="2020-05-04T12:11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52" w:date="2020-05-04T12:11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If eedbenoption = E1 and conrelationship &lt;&gt; SPS or DP send EE+CHILD</w:t>
              </w:r>
            </w:ins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Lea King" w:id="52" w:date="2020-05-04T12:11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52" w:date="2020-05-04T12:11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If eedbenoption = E2 and conrelationship contains SPS or DP send EE+FAMILY</w:t>
              </w:r>
            </w:ins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Lea King" w:id="52" w:date="2020-05-04T12:11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52" w:date="2020-05-04T12:11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If eedbenoption = E2 and conrelationship does not contain SPS or DP send EE+CHILDREN</w:t>
              </w:r>
            </w:ins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52" w:date="2020-05-04T12:11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Else leave blank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EAP Plan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match a plan on file for your company, or NONE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Lea King" w:id="53" w:date="2020-05-05T13:41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53" w:date="2020-05-05T13:41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If eeddedcode = MEDBC EECUDFIELD11 = 11 send Maxor Prescription Plan Vermont</w:t>
              </w:r>
            </w:ins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Lea King" w:id="53" w:date="2020-05-05T13:41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53" w:date="2020-05-05T13:41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Lea King" w:id="54" w:date="2020-05-05T13:40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53" w:date="2020-05-05T13:41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If eeddedcode = MEDBC EECUDFIELD11 = 13 send Maxor Prescription Plan </w:t>
              </w:r>
            </w:ins>
            <w:del w:author="Lea King" w:id="53" w:date="2020-05-05T13:41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delText xml:space="preserve">Leave blank</w:delText>
              </w:r>
            </w:del>
            <w:ins w:author="Lea King" w:id="54" w:date="2020-05-05T13:40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Lea King" w:id="54" w:date="2020-05-05T13:40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54" w:date="2020-05-05T13:40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Lea King" w:id="54" w:date="2020-05-05T13:40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54" w:date="2020-05-05T13:40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If eeddedcode = MEDBC EECUDFIELD11 = 14 send Maxor Prescription Plan Amarillo</w:t>
              </w:r>
            </w:ins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Lea King" w:id="54" w:date="2020-05-05T13:40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54" w:date="2020-05-05T13:40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Lea King" w:id="54" w:date="2020-05-05T13:40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54" w:date="2020-05-05T13:40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If eeddedcode = MEDBC EECUDFIELD11 = 15 send Maxor Prescription Plan Houston</w:t>
              </w:r>
            </w:ins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Lea King" w:id="54" w:date="2020-05-05T13:40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54" w:date="2020-05-05T13:40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Lea King" w:id="54" w:date="2020-05-05T13:40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54" w:date="2020-05-05T13:40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If eeddedcode = MEDBC EECUDFIELD11 = 16 send Maxor Prescription Plan California </w:t>
              </w:r>
            </w:ins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Lea King" w:id="54" w:date="2020-05-05T13:40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54" w:date="2020-05-05T13:40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Lea King" w:id="54" w:date="2020-05-05T13:40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54" w:date="2020-05-05T13:40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If eeddedcode = MEDBC EECUDFIELD11 = 18 send Maxor Prescription Plan Lubbock</w:t>
              </w:r>
            </w:ins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EAP Coverage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See below for acceptable values, typically defaults to ‘EE’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Lea King" w:id="55" w:date="2020-05-05T13:37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55" w:date="2020-05-05T13:37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If eeddedcode = MEDBC or I5 and eedbenoption = EE send EE</w:t>
              </w:r>
            </w:ins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Lea King" w:id="55" w:date="2020-05-05T13:37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55" w:date="2020-05-05T13:37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If eedbenoption = EES or EEDP send EE+SPOUSE</w:t>
              </w:r>
            </w:ins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Lea King" w:id="55" w:date="2020-05-05T13:37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55" w:date="2020-05-05T13:37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If eedbenoption = EEC send EE+CHILDREN</w:t>
              </w:r>
            </w:ins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Lea King" w:id="55" w:date="2020-05-05T13:37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55" w:date="2020-05-05T13:37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If eedbenoption = EEF or EEDPF and send EE+ FAMILY</w:t>
              </w:r>
            </w:ins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55" w:date="2020-05-05T13:37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Else leave blank</w:t>
              </w:r>
            </w:ins>
            <w:del w:author="Lea King" w:id="55" w:date="2020-05-05T13:37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delText xml:space="preserve">Leave blank</w:delText>
              </w:r>
            </w:del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FSA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Y/N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a Health FSA or Limited FSA offered. Default to Y if unknown and AA (below)  is set, else default to N.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eeddedcode = MC send Y else send 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FSA Contrib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Annual FSA Contribution, Ignored if Z is 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Lea King" w:id="56" w:date="2020-05-05T13:51:00Z"/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eeddedcode = MC send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EedEEGoalAmt</w:t>
            </w:r>
            <w:ins w:author="Lea King" w:id="56" w:date="2020-05-05T13:51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56" w:date="2020-05-05T13:51:00Z">
              <w:r w:rsidDel="00000000" w:rsidR="00000000" w:rsidRPr="00000000">
                <w:rPr>
                  <w:rFonts w:ascii="Helvetica Neue" w:cs="Helvetica Neue" w:eastAsia="Helvetica Neue" w:hAnsi="Helvetica Neue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highlight w:val="white"/>
                  <w:u w:val="none"/>
                  <w:vertAlign w:val="baseline"/>
                  <w:rtl w:val="0"/>
                </w:rPr>
                <w:t xml:space="preserve">Else leave blank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Spouse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 name of spouse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SPS or DP send connamefirst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Spouse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 name of spouse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SPS or DP send connamelast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Spouse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SPS or DP send conssn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Spouse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SPS or DP send condateofbirth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CH1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connamefirst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CH1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connamelast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CH1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conssn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CH1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condateofbirth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AJ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CH2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connamefirst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CH2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connamelast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CH2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conssn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CH2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condateofbirth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CH3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connamefirst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CH3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connamelast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CH3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conssn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AQ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CH3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condateofbirth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CH4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connamefirst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CH4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connamelast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CH4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conssn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CH4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condateofbirth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CH5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connamefirst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AW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CH5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connamelast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CH5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conssn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CH5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condateofbirth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AZ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CH6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connamefirst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CH6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connamelast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CH6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conssn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CH6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condateofbirth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CH7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connamefirst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CH7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connamelast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CH7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conssn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CH7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condateofbirth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CH8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connamefirst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CH8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connamelast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BJ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CH8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conssn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CH8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condateofbirth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CH9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connamefirst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CH9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connamelast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CH9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conssn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CH9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condateofbirth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CH10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connamefirst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BQ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CH10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connamelast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CH10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conssn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CH10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condateofbirth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CH11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connamefirst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CH11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connamelast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CH11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conssn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BW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CH11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condateofbirth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CH12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connamefirst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CH12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connamelast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BZ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CH12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conrelationship = CHL, DCH, DPC or STC send conssn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CH12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If conrelationship = CHL, DCH, DPC or STC send condateofbirth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QB (Qualified Beneficiary)/Dependent affected</w:t>
            </w:r>
            <w:ins w:author="Lea King" w:id="57" w:date="2020-05-05T13:47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 – </w:t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highlight w:val="yellow"/>
                  <w:u w:val="none"/>
                  <w:vertAlign w:val="baseline"/>
                  <w:rtl w:val="0"/>
                  <w:rPrChange w:author="Lea King" w:id="58" w:date="2020-05-05T13:47:00Z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repeat columns CB-CF for each QB</w:t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 </w:t>
              </w:r>
            </w:ins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59" w:date="2020-05-05T13:48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Eepssn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 or conssn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QB (Qualified Beneficiary)/Dependent affected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60" w:date="2020-05-05T13:49:00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eepnamefirst or connamefirst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QB (Qualified Beneficiary)/Dependent affected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61" w:date="2020-05-05T13:49:00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eepnamelast or connamelast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 / F - The QB (Qualified Beneficiary)/Dependent affected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62" w:date="2020-05-05T13:49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eepgender or congender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MM-DD-YYYY - The QB (Qualified Beneficiary)/Dependent affected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Lea King" w:id="63" w:date="2020-05-05T13:49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Lea King" w:id="64" w:date="2020-05-05T13:49:00Z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eepdateofbirth or condateofbirth</w:t>
              </w:r>
            </w:ins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Fields -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del w:author="Lea King" w:id="65" w:date="2020-05-05T13:49:00Z"/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del w:author="Lea King" w:id="65" w:date="2020-05-05T13:49:00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 - Alphanumeric characters accepted, maximum length 50 characters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- All dates must be in MM-DD-YYYY format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- Single character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SSN - SSN, accepts in both 9 number blocks and 3-2-4 format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Y/N - Single character, Y or N for yes or no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- Whole numbers, positive. Anything trailing a decimal will be truncated, not rounded.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Money - Accepts values that look like a monetary value, can accept dollar signs but will be truncated off the final value.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Event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 predefined code for the event that prompted this change, acceptable values are: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DIVORCELEGALSEPARATION, DEATH, INELIGIBLEDEPENDENT, MEDICARE, TERMINATION, INVOLUNTARYTERMINATION,RETIREMENT, REDUCTIONINHOURS-STATUSCHANGE, REDUCTIONINFORCE, BANKRUPTCY, STATECONTINUATION, LOSSOFELIGIBLITY, REDUCTIONINHOURS-ENDOFLEAVE, WORKSTOPPAGE, USERRA-TERMINATION, USERRA-REDUCTIONINHOURS,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365d"/>
          <w:sz w:val="20"/>
          <w:szCs w:val="20"/>
          <w:u w:val="none"/>
          <w:shd w:fill="auto" w:val="clear"/>
          <w:vertAlign w:val="baseline"/>
          <w:rtl w:val="0"/>
        </w:rPr>
        <w:t xml:space="preserve">TERMINATIONWITHSEVERANCE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Cov(erage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- A predefined code for Coverage Level, acceptable values are: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EE, EE+SPOUSE, EE+CHILD, EE+CHILDREN, EE+FAMILY,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Plan Names – </w:t>
      </w:r>
    </w:p>
    <w:p w:rsidR="00000000" w:rsidDel="00000000" w:rsidP="00000000" w:rsidRDefault="00000000" w:rsidRPr="00000000" w14:paraId="00000240">
      <w:pPr>
        <w:rPr>
          <w:rFonts w:ascii="Tahoma" w:cs="Tahoma" w:eastAsia="Tahoma" w:hAnsi="Tahoma"/>
        </w:rPr>
      </w:pPr>
      <w:bookmarkStart w:colFirst="0" w:colLast="0" w:name="_30j0zll" w:id="1"/>
      <w:bookmarkEnd w:id="1"/>
      <w:r w:rsidDel="00000000" w:rsidR="00000000" w:rsidRPr="00000000">
        <w:rPr>
          <w:rFonts w:ascii="Tahoma" w:cs="Tahoma" w:eastAsia="Tahoma" w:hAnsi="Tahoma"/>
          <w:rtl w:val="0"/>
        </w:rPr>
        <w:t xml:space="preserve">MEDBC - BCBS PPO Plan </w:t>
        <w:br w:type="textWrapping"/>
        <w:t xml:space="preserve">D1 - Dental Plan </w:t>
        <w:br w:type="textWrapping"/>
        <w:t xml:space="preserve">EAP Plan </w:t>
        <w:br w:type="textWrapping"/>
        <w:t xml:space="preserve">MC - FSA Plan </w:t>
        <w:br w:type="textWrapping"/>
      </w:r>
      <w:ins w:author="Lea King" w:id="66" w:date="2020-05-05T13:52:00Z">
        <w:r w:rsidDel="00000000" w:rsidR="00000000" w:rsidRPr="00000000">
          <w:rPr>
            <w:rFonts w:ascii="Tahoma" w:cs="Tahoma" w:eastAsia="Tahoma" w:hAnsi="Tahoma"/>
            <w:rtl w:val="0"/>
          </w:rPr>
          <w:t xml:space="preserve">EECUDFIELD11 = 13 - </w:t>
        </w:r>
      </w:ins>
      <w:r w:rsidDel="00000000" w:rsidR="00000000" w:rsidRPr="00000000">
        <w:rPr>
          <w:rFonts w:ascii="Tahoma" w:cs="Tahoma" w:eastAsia="Tahoma" w:hAnsi="Tahoma"/>
          <w:rtl w:val="0"/>
        </w:rPr>
        <w:t xml:space="preserve">Maxor Prescription Plan </w:t>
        <w:br w:type="textWrapping"/>
        <w:t xml:space="preserve">EECUDFIELD11 = 14 - Maxor Prescription Plan Amarillo </w:t>
        <w:br w:type="textWrapping"/>
        <w:t xml:space="preserve">EECUDFIELD11 = </w:t>
      </w:r>
      <w:ins w:author="Lea King" w:id="67" w:date="2020-05-05T13:52:00Z">
        <w:r w:rsidDel="00000000" w:rsidR="00000000" w:rsidRPr="00000000">
          <w:rPr>
            <w:rFonts w:ascii="Tahoma" w:cs="Tahoma" w:eastAsia="Tahoma" w:hAnsi="Tahoma"/>
            <w:rtl w:val="0"/>
          </w:rPr>
          <w:t xml:space="preserve">16 - </w:t>
        </w:r>
      </w:ins>
      <w:r w:rsidDel="00000000" w:rsidR="00000000" w:rsidRPr="00000000">
        <w:rPr>
          <w:rFonts w:ascii="Tahoma" w:cs="Tahoma" w:eastAsia="Tahoma" w:hAnsi="Tahoma"/>
          <w:rtl w:val="0"/>
        </w:rPr>
        <w:t xml:space="preserve">Maxor Prescription Plan California </w:t>
        <w:br w:type="textWrapping"/>
        <w:t xml:space="preserve">EECUDFIELD11 = </w:t>
      </w:r>
      <w:ins w:author="Lea King" w:id="68" w:date="2020-05-05T13:52:00Z">
        <w:r w:rsidDel="00000000" w:rsidR="00000000" w:rsidRPr="00000000">
          <w:rPr>
            <w:rFonts w:ascii="Tahoma" w:cs="Tahoma" w:eastAsia="Tahoma" w:hAnsi="Tahoma"/>
            <w:rtl w:val="0"/>
          </w:rPr>
          <w:t xml:space="preserve">15 - </w:t>
        </w:r>
      </w:ins>
      <w:r w:rsidDel="00000000" w:rsidR="00000000" w:rsidRPr="00000000">
        <w:rPr>
          <w:rFonts w:ascii="Tahoma" w:cs="Tahoma" w:eastAsia="Tahoma" w:hAnsi="Tahoma"/>
          <w:rtl w:val="0"/>
        </w:rPr>
        <w:t xml:space="preserve">Maxor Prescription Plan Houston </w:t>
        <w:br w:type="textWrapping"/>
        <w:t xml:space="preserve">EECUDFIELD11 = </w:t>
      </w:r>
      <w:ins w:author="Lea King" w:id="69" w:date="2020-05-05T13:52:00Z">
        <w:r w:rsidDel="00000000" w:rsidR="00000000" w:rsidRPr="00000000">
          <w:rPr>
            <w:rFonts w:ascii="Tahoma" w:cs="Tahoma" w:eastAsia="Tahoma" w:hAnsi="Tahoma"/>
            <w:rtl w:val="0"/>
          </w:rPr>
          <w:t xml:space="preserve">18 - </w:t>
        </w:r>
      </w:ins>
      <w:r w:rsidDel="00000000" w:rsidR="00000000" w:rsidRPr="00000000">
        <w:rPr>
          <w:rFonts w:ascii="Tahoma" w:cs="Tahoma" w:eastAsia="Tahoma" w:hAnsi="Tahoma"/>
          <w:rtl w:val="0"/>
        </w:rPr>
        <w:t xml:space="preserve">Maxor Prescription Plan Lubbock </w:t>
        <w:br w:type="textWrapping"/>
        <w:t xml:space="preserve">EECUDFIELD11 = </w:t>
      </w:r>
      <w:ins w:author="Lea King" w:id="70" w:date="2020-05-05T13:52:00Z">
        <w:r w:rsidDel="00000000" w:rsidR="00000000" w:rsidRPr="00000000">
          <w:rPr>
            <w:rFonts w:ascii="Tahoma" w:cs="Tahoma" w:eastAsia="Tahoma" w:hAnsi="Tahoma"/>
            <w:rtl w:val="0"/>
          </w:rPr>
          <w:t xml:space="preserve">11 - </w:t>
        </w:r>
      </w:ins>
      <w:r w:rsidDel="00000000" w:rsidR="00000000" w:rsidRPr="00000000">
        <w:rPr>
          <w:rFonts w:ascii="Tahoma" w:cs="Tahoma" w:eastAsia="Tahoma" w:hAnsi="Tahoma"/>
          <w:rtl w:val="0"/>
        </w:rPr>
        <w:t xml:space="preserve">Maxor Prescription Plan Vermont </w:t>
      </w:r>
    </w:p>
    <w:p w:rsidR="00000000" w:rsidDel="00000000" w:rsidP="00000000" w:rsidRDefault="00000000" w:rsidRPr="00000000" w14:paraId="00000241">
      <w:pPr>
        <w:rPr>
          <w:ins w:author="Lea King" w:id="72" w:date="2020-05-05T13:51:00Z"/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I5 - Traditional Plan </w:t>
        <w:br w:type="textWrapping"/>
        <w:t xml:space="preserve">V </w:t>
      </w:r>
      <w:del w:author="Lea King" w:id="71" w:date="2020-05-04T12:11:00Z">
        <w:r w:rsidDel="00000000" w:rsidR="00000000" w:rsidRPr="00000000">
          <w:rPr>
            <w:rFonts w:ascii="Tahoma" w:cs="Tahoma" w:eastAsia="Tahoma" w:hAnsi="Tahoma"/>
            <w:rtl w:val="0"/>
          </w:rPr>
          <w:delText xml:space="preserve">and V1 </w:delText>
        </w:r>
      </w:del>
      <w:r w:rsidDel="00000000" w:rsidR="00000000" w:rsidRPr="00000000">
        <w:rPr>
          <w:rFonts w:ascii="Tahoma" w:cs="Tahoma" w:eastAsia="Tahoma" w:hAnsi="Tahoma"/>
          <w:rtl w:val="0"/>
        </w:rPr>
        <w:t xml:space="preserve">- Vision Plan </w:t>
      </w:r>
      <w:ins w:author="Lea King" w:id="72" w:date="2020-05-05T13:51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242">
      <w:pPr>
        <w:rPr>
          <w:ins w:author="Lea King" w:id="72" w:date="2020-05-05T13:51:00Z"/>
          <w:rFonts w:ascii="Tahoma" w:cs="Tahoma" w:eastAsia="Tahoma" w:hAnsi="Tahoma"/>
        </w:rPr>
      </w:pPr>
      <w:ins w:author="Lea King" w:id="72" w:date="2020-05-05T13:51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243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0.0" w:type="dxa"/>
        <w:tblLayout w:type="fixed"/>
        <w:tblLook w:val="0400"/>
      </w:tblPr>
      <w:tblGrid>
        <w:gridCol w:w="4524"/>
        <w:gridCol w:w="4524"/>
        <w:gridCol w:w="4524"/>
        <w:tblGridChange w:id="0">
          <w:tblGrid>
            <w:gridCol w:w="4524"/>
            <w:gridCol w:w="4524"/>
            <w:gridCol w:w="4524"/>
          </w:tblGrid>
        </w:tblGridChange>
      </w:tblGrid>
      <w:tr>
        <w:trPr>
          <w:ins w:author="Lea King" w:id="73" w:date="2020-05-05T13:51:00Z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4">
            <w:pPr>
              <w:rPr>
                <w:ins w:author="Lea King" w:id="73" w:date="2020-05-05T13:51:00Z"/>
                <w:b w:val="1"/>
                <w:color w:val="1f497d"/>
                <w:sz w:val="22"/>
                <w:szCs w:val="22"/>
              </w:rPr>
            </w:pPr>
            <w:ins w:author="Lea King" w:id="73" w:date="2020-05-05T13:51:00Z">
              <w:r w:rsidDel="00000000" w:rsidR="00000000" w:rsidRPr="00000000">
                <w:rPr>
                  <w:b w:val="1"/>
                  <w:color w:val="1f497d"/>
                  <w:rtl w:val="0"/>
                </w:rPr>
                <w:t xml:space="preserve">Rx Code in UltiPro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rPr>
                <w:ins w:author="Lea King" w:id="73" w:date="2020-05-05T13:51:00Z"/>
                <w:color w:val="1f497d"/>
              </w:rPr>
            </w:pPr>
            <w:ins w:author="Lea King" w:id="73" w:date="2020-05-05T13:51:00Z">
              <w:r w:rsidDel="00000000" w:rsidR="00000000" w:rsidRPr="00000000">
                <w:rPr>
                  <w:b w:val="1"/>
                  <w:color w:val="1f497d"/>
                  <w:rtl w:val="0"/>
                </w:rPr>
                <w:t xml:space="preserve">NETWORK ID 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rPr>
                <w:ins w:author="Lea King" w:id="73" w:date="2020-05-05T13:51:00Z"/>
                <w:color w:val="1f497d"/>
              </w:rPr>
            </w:pPr>
            <w:ins w:author="Lea King" w:id="73" w:date="2020-05-05T13:51:00Z">
              <w:r w:rsidDel="00000000" w:rsidR="00000000" w:rsidRPr="00000000">
                <w:rPr>
                  <w:b w:val="1"/>
                  <w:color w:val="1f497d"/>
                  <w:rtl w:val="0"/>
                </w:rPr>
                <w:t xml:space="preserve">REGION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ins w:author="Lea King" w:id="73" w:date="2020-05-05T13:51:00Z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7">
            <w:pPr>
              <w:jc w:val="center"/>
              <w:rPr>
                <w:ins w:author="Lea King" w:id="73" w:date="2020-05-05T13:51:00Z"/>
                <w:color w:val="1f497d"/>
              </w:rPr>
            </w:pPr>
            <w:ins w:author="Lea King" w:id="73" w:date="2020-05-05T13:51:00Z">
              <w:r w:rsidDel="00000000" w:rsidR="00000000" w:rsidRPr="00000000">
                <w:rPr>
                  <w:color w:val="1f497d"/>
                  <w:rtl w:val="0"/>
                </w:rPr>
                <w:t xml:space="preserve">14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ins w:author="Lea King" w:id="73" w:date="2020-05-05T13:51:00Z"/>
                <w:color w:val="1f497d"/>
              </w:rPr>
            </w:pPr>
            <w:ins w:author="Lea King" w:id="73" w:date="2020-05-05T13:51:00Z">
              <w:r w:rsidDel="00000000" w:rsidR="00000000" w:rsidRPr="00000000">
                <w:rPr>
                  <w:color w:val="1f497d"/>
                  <w:rtl w:val="0"/>
                </w:rPr>
                <w:t xml:space="preserve">150614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rPr>
                <w:ins w:author="Lea King" w:id="73" w:date="2020-05-05T13:51:00Z"/>
                <w:color w:val="1f497d"/>
              </w:rPr>
            </w:pPr>
            <w:ins w:author="Lea King" w:id="73" w:date="2020-05-05T13:51:00Z">
              <w:r w:rsidDel="00000000" w:rsidR="00000000" w:rsidRPr="00000000">
                <w:rPr>
                  <w:color w:val="1f497d"/>
                  <w:rtl w:val="0"/>
                </w:rPr>
                <w:t xml:space="preserve">Amarillo, TX Area</w:t>
              </w:r>
            </w:ins>
          </w:p>
        </w:tc>
      </w:tr>
      <w:tr>
        <w:trPr>
          <w:ins w:author="Lea King" w:id="73" w:date="2020-05-05T13:51:00Z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A">
            <w:pPr>
              <w:jc w:val="center"/>
              <w:rPr>
                <w:ins w:author="Lea King" w:id="73" w:date="2020-05-05T13:51:00Z"/>
                <w:color w:val="1f497d"/>
              </w:rPr>
            </w:pPr>
            <w:ins w:author="Lea King" w:id="73" w:date="2020-05-05T13:51:00Z">
              <w:r w:rsidDel="00000000" w:rsidR="00000000" w:rsidRPr="00000000">
                <w:rPr>
                  <w:color w:val="1f497d"/>
                  <w:rtl w:val="0"/>
                </w:rPr>
                <w:t xml:space="preserve">18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>
                <w:ins w:author="Lea King" w:id="73" w:date="2020-05-05T13:51:00Z"/>
                <w:color w:val="1f497d"/>
              </w:rPr>
            </w:pPr>
            <w:ins w:author="Lea King" w:id="73" w:date="2020-05-05T13:51:00Z">
              <w:r w:rsidDel="00000000" w:rsidR="00000000" w:rsidRPr="00000000">
                <w:rPr>
                  <w:color w:val="1f497d"/>
                  <w:rtl w:val="0"/>
                </w:rPr>
                <w:t xml:space="preserve">150618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rPr>
                <w:ins w:author="Lea King" w:id="73" w:date="2020-05-05T13:51:00Z"/>
                <w:color w:val="1f497d"/>
              </w:rPr>
            </w:pPr>
            <w:ins w:author="Lea King" w:id="73" w:date="2020-05-05T13:51:00Z">
              <w:r w:rsidDel="00000000" w:rsidR="00000000" w:rsidRPr="00000000">
                <w:rPr>
                  <w:color w:val="1f497d"/>
                  <w:rtl w:val="0"/>
                </w:rPr>
                <w:t xml:space="preserve">Lubbock, TX Area</w:t>
              </w:r>
            </w:ins>
          </w:p>
        </w:tc>
      </w:tr>
      <w:tr>
        <w:trPr>
          <w:ins w:author="Lea King" w:id="73" w:date="2020-05-05T13:51:00Z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D">
            <w:pPr>
              <w:jc w:val="center"/>
              <w:rPr>
                <w:ins w:author="Lea King" w:id="73" w:date="2020-05-05T13:51:00Z"/>
                <w:color w:val="1f497d"/>
              </w:rPr>
            </w:pPr>
            <w:ins w:author="Lea King" w:id="73" w:date="2020-05-05T13:51:00Z">
              <w:r w:rsidDel="00000000" w:rsidR="00000000" w:rsidRPr="00000000">
                <w:rPr>
                  <w:color w:val="1f497d"/>
                  <w:rtl w:val="0"/>
                </w:rPr>
                <w:t xml:space="preserve">15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ins w:author="Lea King" w:id="73" w:date="2020-05-05T13:51:00Z"/>
                <w:color w:val="1f497d"/>
              </w:rPr>
            </w:pPr>
            <w:ins w:author="Lea King" w:id="73" w:date="2020-05-05T13:51:00Z">
              <w:r w:rsidDel="00000000" w:rsidR="00000000" w:rsidRPr="00000000">
                <w:rPr>
                  <w:color w:val="1f497d"/>
                  <w:rtl w:val="0"/>
                </w:rPr>
                <w:t xml:space="preserve">150615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rPr>
                <w:ins w:author="Lea King" w:id="73" w:date="2020-05-05T13:51:00Z"/>
                <w:color w:val="1f497d"/>
              </w:rPr>
            </w:pPr>
            <w:ins w:author="Lea King" w:id="73" w:date="2020-05-05T13:51:00Z">
              <w:r w:rsidDel="00000000" w:rsidR="00000000" w:rsidRPr="00000000">
                <w:rPr>
                  <w:color w:val="1f497d"/>
                  <w:rtl w:val="0"/>
                </w:rPr>
                <w:t xml:space="preserve">Houston, TX Area</w:t>
              </w:r>
            </w:ins>
          </w:p>
        </w:tc>
      </w:tr>
      <w:tr>
        <w:trPr>
          <w:ins w:author="Lea King" w:id="73" w:date="2020-05-05T13:51:00Z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0">
            <w:pPr>
              <w:jc w:val="center"/>
              <w:rPr>
                <w:ins w:author="Lea King" w:id="73" w:date="2020-05-05T13:51:00Z"/>
                <w:color w:val="1f497d"/>
              </w:rPr>
            </w:pPr>
            <w:ins w:author="Lea King" w:id="73" w:date="2020-05-05T13:51:00Z">
              <w:r w:rsidDel="00000000" w:rsidR="00000000" w:rsidRPr="00000000">
                <w:rPr>
                  <w:color w:val="1f497d"/>
                  <w:rtl w:val="0"/>
                </w:rPr>
                <w:t xml:space="preserve">11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>
                <w:ins w:author="Lea King" w:id="73" w:date="2020-05-05T13:51:00Z"/>
                <w:color w:val="1f497d"/>
              </w:rPr>
            </w:pPr>
            <w:ins w:author="Lea King" w:id="73" w:date="2020-05-05T13:51:00Z">
              <w:r w:rsidDel="00000000" w:rsidR="00000000" w:rsidRPr="00000000">
                <w:rPr>
                  <w:color w:val="1f497d"/>
                  <w:rtl w:val="0"/>
                </w:rPr>
                <w:t xml:space="preserve">150611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rPr>
                <w:ins w:author="Lea King" w:id="73" w:date="2020-05-05T13:51:00Z"/>
                <w:color w:val="1f497d"/>
              </w:rPr>
            </w:pPr>
            <w:ins w:author="Lea King" w:id="73" w:date="2020-05-05T13:51:00Z">
              <w:r w:rsidDel="00000000" w:rsidR="00000000" w:rsidRPr="00000000">
                <w:rPr>
                  <w:color w:val="1f497d"/>
                  <w:rtl w:val="0"/>
                </w:rPr>
                <w:t xml:space="preserve">Vermont</w:t>
              </w:r>
            </w:ins>
          </w:p>
        </w:tc>
      </w:tr>
      <w:tr>
        <w:trPr>
          <w:ins w:author="Lea King" w:id="73" w:date="2020-05-05T13:51:00Z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3">
            <w:pPr>
              <w:jc w:val="center"/>
              <w:rPr>
                <w:ins w:author="Lea King" w:id="73" w:date="2020-05-05T13:51:00Z"/>
                <w:color w:val="1f497d"/>
              </w:rPr>
            </w:pPr>
            <w:ins w:author="Lea King" w:id="73" w:date="2020-05-05T13:51:00Z">
              <w:r w:rsidDel="00000000" w:rsidR="00000000" w:rsidRPr="00000000">
                <w:rPr>
                  <w:color w:val="1f497d"/>
                  <w:rtl w:val="0"/>
                </w:rPr>
                <w:t xml:space="preserve">16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ins w:author="Lea King" w:id="73" w:date="2020-05-05T13:51:00Z"/>
                <w:color w:val="1f497d"/>
              </w:rPr>
            </w:pPr>
            <w:ins w:author="Lea King" w:id="73" w:date="2020-05-05T13:51:00Z">
              <w:r w:rsidDel="00000000" w:rsidR="00000000" w:rsidRPr="00000000">
                <w:rPr>
                  <w:color w:val="1f497d"/>
                  <w:rtl w:val="0"/>
                </w:rPr>
                <w:t xml:space="preserve">150616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rPr>
                <w:ins w:author="Lea King" w:id="73" w:date="2020-05-05T13:51:00Z"/>
                <w:color w:val="1f497d"/>
              </w:rPr>
            </w:pPr>
            <w:ins w:author="Lea King" w:id="73" w:date="2020-05-05T13:51:00Z">
              <w:r w:rsidDel="00000000" w:rsidR="00000000" w:rsidRPr="00000000">
                <w:rPr>
                  <w:color w:val="1f497d"/>
                  <w:rtl w:val="0"/>
                </w:rPr>
                <w:t xml:space="preserve">California</w:t>
              </w:r>
            </w:ins>
          </w:p>
        </w:tc>
      </w:tr>
      <w:tr>
        <w:trPr>
          <w:ins w:author="Lea King" w:id="73" w:date="2020-05-05T13:51:00Z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6">
            <w:pPr>
              <w:jc w:val="center"/>
              <w:rPr>
                <w:ins w:author="Lea King" w:id="73" w:date="2020-05-05T13:51:00Z"/>
                <w:color w:val="1f497d"/>
              </w:rPr>
            </w:pPr>
            <w:ins w:author="Lea King" w:id="73" w:date="2020-05-05T13:51:00Z">
              <w:r w:rsidDel="00000000" w:rsidR="00000000" w:rsidRPr="00000000">
                <w:rPr>
                  <w:color w:val="1f497d"/>
                  <w:rtl w:val="0"/>
                </w:rPr>
                <w:t xml:space="preserve">13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ins w:author="Lea King" w:id="73" w:date="2020-05-05T13:51:00Z"/>
                <w:color w:val="1f497d"/>
              </w:rPr>
            </w:pPr>
            <w:ins w:author="Lea King" w:id="73" w:date="2020-05-05T13:51:00Z">
              <w:r w:rsidDel="00000000" w:rsidR="00000000" w:rsidRPr="00000000">
                <w:rPr>
                  <w:color w:val="1f497d"/>
                  <w:rtl w:val="0"/>
                </w:rPr>
                <w:t xml:space="preserve">150613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rPr>
                <w:ins w:author="Lea King" w:id="73" w:date="2020-05-05T13:51:00Z"/>
                <w:color w:val="1f497d"/>
              </w:rPr>
            </w:pPr>
            <w:ins w:author="Lea King" w:id="73" w:date="2020-05-05T13:51:00Z">
              <w:r w:rsidDel="00000000" w:rsidR="00000000" w:rsidRPr="00000000">
                <w:rPr>
                  <w:color w:val="1f497d"/>
                  <w:rtl w:val="0"/>
                </w:rPr>
                <w:t xml:space="preserve">All Other Areas</w:t>
              </w:r>
            </w:ins>
          </w:p>
        </w:tc>
      </w:tr>
    </w:tbl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www.taxsaverplan.com/employerreport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