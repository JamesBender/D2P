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97155</wp:posOffset>
            </wp:positionV>
            <wp:extent cx="2400300" cy="58991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0300" cy="58991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200" w:line="240" w:lineRule="auto"/>
        <w:ind w:left="720" w:right="0" w:firstLine="0"/>
        <w:jc w:val="left"/>
        <w:rPr>
          <w:rFonts w:ascii="Tahoma" w:cs="Tahoma" w:eastAsia="Tahoma" w:hAnsi="Tahoma"/>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200" w:line="240" w:lineRule="auto"/>
        <w:ind w:left="720" w:right="0" w:firstLine="0"/>
        <w:jc w:val="left"/>
        <w:rPr>
          <w:rFonts w:ascii="Tahoma" w:cs="Tahoma" w:eastAsia="Tahoma" w:hAnsi="Tahoma"/>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right"/>
        <w:rPr>
          <w:rFonts w:ascii="Tahoma" w:cs="Tahoma" w:eastAsia="Tahoma" w:hAnsi="Tahoma"/>
          <w:b w:val="1"/>
          <w:i w:val="0"/>
          <w:smallCaps w:val="1"/>
          <w:strike w:val="0"/>
          <w:color w:val="000000"/>
          <w:sz w:val="40"/>
          <w:szCs w:val="40"/>
          <w:u w:val="none"/>
          <w:shd w:fill="auto" w:val="clear"/>
          <w:vertAlign w:val="baseline"/>
        </w:rPr>
      </w:pPr>
      <w:r w:rsidDel="00000000" w:rsidR="00000000" w:rsidRPr="00000000">
        <w:rPr>
          <w:rFonts w:ascii="Tahoma" w:cs="Tahoma" w:eastAsia="Tahoma" w:hAnsi="Tahoma"/>
          <w:b w:val="1"/>
          <w:i w:val="0"/>
          <w:smallCaps w:val="1"/>
          <w:strike w:val="0"/>
          <w:color w:val="000000"/>
          <w:sz w:val="36"/>
          <w:szCs w:val="36"/>
          <w:u w:val="none"/>
          <w:shd w:fill="auto" w:val="clear"/>
          <w:vertAlign w:val="baseline"/>
          <w:rtl w:val="0"/>
        </w:rPr>
        <w:t xml:space="preserve">Reimbursement Account (RA) Record Specification</w:t>
      </w:r>
      <w:r w:rsidDel="00000000" w:rsidR="00000000" w:rsidRPr="00000000">
        <w:rPr>
          <w:rFonts w:ascii="Tahoma" w:cs="Tahoma" w:eastAsia="Tahoma" w:hAnsi="Tahoma"/>
          <w:b w:val="1"/>
          <w:i w:val="0"/>
          <w:smallCaps w:val="1"/>
          <w:strike w:val="0"/>
          <w:color w:val="000000"/>
          <w:sz w:val="40"/>
          <w:szCs w:val="40"/>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right"/>
        <w:rPr>
          <w:rFonts w:ascii="Tahoma" w:cs="Tahoma" w:eastAsia="Tahoma" w:hAnsi="Tahoma"/>
          <w:b w:val="1"/>
          <w:i w:val="0"/>
          <w:smallCaps w:val="1"/>
          <w:strike w:val="0"/>
          <w:color w:val="000000"/>
          <w:sz w:val="40"/>
          <w:szCs w:val="40"/>
          <w:u w:val="none"/>
          <w:shd w:fill="auto" w:val="clear"/>
          <w:vertAlign w:val="baseline"/>
        </w:rPr>
      </w:pPr>
      <w:r w:rsidDel="00000000" w:rsidR="00000000" w:rsidRPr="00000000">
        <w:rPr>
          <w:rFonts w:ascii="Tahoma" w:cs="Tahoma" w:eastAsia="Tahoma" w:hAnsi="Tahoma"/>
          <w:b w:val="1"/>
          <w:i w:val="0"/>
          <w:smallCaps w:val="1"/>
          <w:strike w:val="0"/>
          <w:color w:val="000000"/>
          <w:sz w:val="36"/>
          <w:szCs w:val="36"/>
          <w:u w:val="none"/>
          <w:shd w:fill="auto" w:val="clear"/>
          <w:vertAlign w:val="baseline"/>
          <w:rtl w:val="0"/>
        </w:rPr>
        <w:t xml:space="preserve">Reimbursement Account Enrollment Record (RAE) and </w:t>
      </w:r>
      <w:r w:rsidDel="00000000" w:rsidR="00000000" w:rsidRPr="00000000">
        <w:rPr>
          <w:rFonts w:ascii="Tahoma" w:cs="Tahoma" w:eastAsia="Tahoma" w:hAnsi="Tahoma"/>
          <w:b w:val="1"/>
          <w:i w:val="0"/>
          <w:smallCaps w:val="1"/>
          <w:strike w:val="0"/>
          <w:color w:val="000000"/>
          <w:sz w:val="40"/>
          <w:szCs w:val="40"/>
          <w:u w:val="none"/>
          <w:shd w:fill="auto" w:val="clear"/>
          <w:vertAlign w:val="baseline"/>
          <w:rtl w:val="0"/>
        </w:rPr>
        <w:t xml:space="preserve">HSA Record Specifications (HS)</w:t>
      </w:r>
    </w:p>
    <w:p w:rsidR="00000000" w:rsidDel="00000000" w:rsidP="00000000" w:rsidRDefault="00000000" w:rsidRPr="00000000" w14:paraId="00000008">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right"/>
        <w:rPr>
          <w:rFonts w:ascii="Tahoma" w:cs="Tahoma" w:eastAsia="Tahoma" w:hAnsi="Tahoma"/>
          <w:b w:val="0"/>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right"/>
        <w:rPr>
          <w:rFonts w:ascii="Tahoma" w:cs="Tahoma" w:eastAsia="Tahoma" w:hAnsi="Tahoma"/>
          <w:b w:val="1"/>
          <w:i w:val="0"/>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CORNERSTONE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bookmarkStart w:colFirst="0" w:colLast="0" w:name="_gjdgxs" w:id="0"/>
      <w:bookmarkEnd w:id="0"/>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HSA/FSA Plan Number:  77277</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0"/>
          <w:i w:val="0"/>
          <w:smallCaps w:val="0"/>
          <w:strike w:val="0"/>
          <w:color w:val="000000"/>
          <w:sz w:val="48"/>
          <w:szCs w:val="48"/>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H&amp;W Provider:  CIGNA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Date of First Inbound RAE Feed: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highlight w:val="yellow"/>
          <w:u w:val="none"/>
          <w:vertAlign w:val="baseline"/>
          <w:rtl w:val="0"/>
        </w:rPr>
        <w:t xml:space="preserve">&lt;Date MM/DD/YYYY&gt;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0"/>
          <w:i w:val="0"/>
          <w:smallCaps w:val="0"/>
          <w:strike w:val="0"/>
          <w:color w:val="000000"/>
          <w:sz w:val="48"/>
          <w:szCs w:val="48"/>
          <w:u w:val="none"/>
          <w:shd w:fill="auto" w:val="clear"/>
          <w:vertAlign w:val="baseline"/>
        </w:rPr>
        <w:sectPr>
          <w:headerReference r:id="rId7" w:type="default"/>
          <w:headerReference r:id="rId8" w:type="even"/>
          <w:footerReference r:id="rId9" w:type="first"/>
          <w:footerReference r:id="rId10" w:type="even"/>
          <w:pgSz w:h="15840" w:w="12240" w:orient="portrait"/>
          <w:pgMar w:bottom="720" w:top="720" w:left="1440" w:right="720" w:header="720" w:footer="360"/>
          <w:pgNumType w:start="0"/>
          <w:titlePg w:val="1"/>
        </w:sectPr>
      </w:pPr>
      <w:r w:rsidDel="00000000" w:rsidR="00000000" w:rsidRPr="00000000">
        <w:rPr>
          <w:rtl w:val="0"/>
        </w:rPr>
      </w:r>
    </w:p>
    <w:p w:rsidR="00000000" w:rsidDel="00000000" w:rsidP="00000000" w:rsidRDefault="00000000" w:rsidRPr="00000000" w14:paraId="00000014">
      <w:pPr>
        <w:pBdr>
          <w:top w:color="000000" w:space="1" w:sz="12" w:val="single"/>
          <w:bottom w:color="000000" w:space="1" w:sz="12" w:val="single"/>
        </w:pBdr>
        <w:jc w:val="center"/>
        <w:rPr>
          <w:rFonts w:ascii="Tahoma" w:cs="Tahoma" w:eastAsia="Tahoma" w:hAnsi="Tahoma"/>
          <w:b w:val="1"/>
          <w:smallCaps w:val="1"/>
          <w:sz w:val="36"/>
          <w:szCs w:val="36"/>
        </w:rPr>
      </w:pPr>
      <w:r w:rsidDel="00000000" w:rsidR="00000000" w:rsidRPr="00000000">
        <w:rPr>
          <w:rFonts w:ascii="Tahoma" w:cs="Tahoma" w:eastAsia="Tahoma" w:hAnsi="Tahoma"/>
          <w:b w:val="1"/>
          <w:smallCaps w:val="1"/>
          <w:sz w:val="36"/>
          <w:szCs w:val="36"/>
          <w:rtl w:val="0"/>
        </w:rPr>
        <w:t xml:space="preserve">Table of Contents</w:t>
      </w:r>
    </w:p>
    <w:p w:rsidR="00000000" w:rsidDel="00000000" w:rsidP="00000000" w:rsidRDefault="00000000" w:rsidRPr="00000000" w14:paraId="00000015">
      <w:pPr>
        <w:rPr>
          <w:rFonts w:ascii="Tahoma" w:cs="Tahoma" w:eastAsia="Tahoma" w:hAnsi="Tahoma"/>
        </w:rPr>
      </w:pPr>
      <w:r w:rsidDel="00000000" w:rsidR="00000000" w:rsidRPr="00000000">
        <w:rPr>
          <w:rtl w:val="0"/>
        </w:rPr>
      </w:r>
    </w:p>
    <w:bookmarkStart w:colFirst="0" w:colLast="0" w:name="30j0zll" w:id="1"/>
    <w:bookmarkEnd w:id="1"/>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Document Change Log</w:t>
              <w:tab/>
              <w:t xml:space="preserve">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Project Issues Log</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Record Specifications Pictures Overview</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Record Specification (RAE Record)</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Annual Enrollment File</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Population to Include</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Annual Enrollment Update File</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Population to Include</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Timing of Annual Enrollment RAE Record Specification</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Changes Throughout the Year</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Population to Include</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Changes Only File</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Frequency of the Changes Throughout The Year RAE Record Specification</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Transmission Method</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RAE Record Specification</w:t>
              <w:tab/>
              <w:t xml:space="preserve">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Reimbursement Account (RAE Record) Scenarios</w:t>
              <w:tab/>
              <w:t xml:space="preserve">16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HCFSA - Health Care Flexible Spending Account and</w:t>
              <w:tab/>
              <w:t xml:space="preserve">16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DCFSA - Dependent Care Flexible Spending Account and</w:t>
              <w:tab/>
              <w:t xml:space="preserve">16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LPFSA – Limited Purpose Flexible Spending Account</w:t>
              <w:tab/>
              <w:t xml:space="preserve">16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HRA - Health Reimbursement Account</w:t>
              <w:tab/>
              <w:t xml:space="preserve">20</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Testing</w:t>
              <w:tab/>
              <w:t xml:space="preserve">21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Fidelity’s Standard Test Process</w:t>
              <w:tab/>
              <w:t xml:space="preserve">21</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Test Cases</w:t>
              <w:tab/>
              <w:t xml:space="preserve">22</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Record Specification Programming / Testing Timeline</w:t>
              <w:tab/>
              <w:t xml:space="preserve">23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Testing Header Required</w:t>
              <w:tab/>
              <w:t xml:space="preserve">24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EDT Test Header</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sectPr>
          <w:headerReference r:id="rId11" w:type="first"/>
          <w:footerReference r:id="rId12" w:type="default"/>
          <w:footerReference r:id="rId13" w:type="first"/>
          <w:type w:val="nextPage"/>
          <w:pgSz w:h="15840" w:w="12240" w:orient="portrait"/>
          <w:pgMar w:bottom="720" w:top="720" w:left="720" w:right="720" w:header="720" w:footer="360"/>
          <w:pgNumType w:start="1"/>
        </w:sectPr>
      </w:pPr>
      <w:bookmarkStart w:colFirst="0" w:colLast="0" w:name="_1fob9te" w:id="2"/>
      <w:bookmarkEnd w:id="2"/>
      <w:r w:rsidDel="00000000" w:rsidR="00000000" w:rsidRPr="00000000">
        <w:rPr>
          <w:rtl w:val="0"/>
        </w:rPr>
      </w:r>
    </w:p>
    <w:p w:rsidR="00000000" w:rsidDel="00000000" w:rsidP="00000000" w:rsidRDefault="00000000" w:rsidRPr="00000000" w14:paraId="00000031">
      <w:pPr>
        <w:pStyle w:val="Heading1"/>
        <w:tabs>
          <w:tab w:val="left" w:pos="7830"/>
        </w:tabs>
        <w:rPr>
          <w:sz w:val="28"/>
          <w:szCs w:val="28"/>
        </w:rPr>
      </w:pPr>
      <w:bookmarkStart w:colFirst="0" w:colLast="0" w:name="_3znysh7" w:id="3"/>
      <w:bookmarkEnd w:id="3"/>
      <w:r w:rsidDel="00000000" w:rsidR="00000000" w:rsidRPr="00000000">
        <w:rPr>
          <w:sz w:val="28"/>
          <w:szCs w:val="28"/>
          <w:rtl w:val="0"/>
        </w:rPr>
        <w:t xml:space="preserve">Document Change Log</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table is used to track any changes made to the original specifications document.</w:t>
      </w:r>
    </w:p>
    <w:tbl>
      <w:tblPr>
        <w:tblStyle w:val="Table1"/>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440"/>
        <w:gridCol w:w="2160"/>
        <w:gridCol w:w="1260"/>
        <w:gridCol w:w="4410"/>
        <w:tblGridChange w:id="0">
          <w:tblGrid>
            <w:gridCol w:w="1170"/>
            <w:gridCol w:w="1440"/>
            <w:gridCol w:w="2160"/>
            <w:gridCol w:w="1260"/>
            <w:gridCol w:w="4410"/>
          </w:tblGrid>
        </w:tblGridChange>
      </w:tblGrid>
      <w:tr>
        <w:tc>
          <w:tcPr>
            <w:tcBorders>
              <w:bottom w:color="000000" w:space="0" w:sz="12" w:val="single"/>
            </w:tcBorders>
            <w:shd w:fill="dfdfdf" w:val="clear"/>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Version</w:t>
            </w:r>
          </w:p>
        </w:tc>
        <w:tc>
          <w:tcPr>
            <w:tcBorders>
              <w:bottom w:color="000000" w:space="0" w:sz="12" w:val="single"/>
            </w:tcBorders>
            <w:shd w:fill="dfdfdf" w:val="clear"/>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Date</w:t>
            </w:r>
          </w:p>
        </w:tc>
        <w:tc>
          <w:tcPr>
            <w:tcBorders>
              <w:bottom w:color="000000" w:space="0" w:sz="12" w:val="single"/>
            </w:tcBorders>
            <w:shd w:fill="dfdfdf" w:val="clear"/>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Author</w:t>
            </w:r>
          </w:p>
        </w:tc>
        <w:tc>
          <w:tcPr>
            <w:tcBorders>
              <w:bottom w:color="000000" w:space="0" w:sz="12" w:val="single"/>
            </w:tcBorders>
            <w:shd w:fill="dfdfdf" w:val="clear"/>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Section</w:t>
            </w:r>
          </w:p>
        </w:tc>
        <w:tc>
          <w:tcPr>
            <w:tcBorders>
              <w:bottom w:color="000000" w:space="0" w:sz="12" w:val="single"/>
            </w:tcBorders>
            <w:shd w:fill="dfdfdf" w:val="clea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Description</w:t>
            </w:r>
          </w:p>
        </w:tc>
      </w:tr>
      <w:tr>
        <w:tc>
          <w:tcPr>
            <w:tcBorders>
              <w:top w:color="000000" w:space="0" w:sz="12" w:val="single"/>
            </w:tcBorders>
            <w:shd w:fill="auto" w:val="clea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12" w:val="single"/>
            </w:tcBorders>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11/6/2020</w:t>
            </w:r>
          </w:p>
        </w:tc>
        <w:tc>
          <w:tcPr>
            <w:tcBorders>
              <w:top w:color="000000" w:space="0" w:sz="12" w:val="single"/>
            </w:tcBorders>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JR Grubbs</w:t>
            </w:r>
          </w:p>
        </w:tc>
        <w:tc>
          <w:tcPr>
            <w:tcBorders>
              <w:top w:color="000000" w:space="0" w:sz="12" w:val="single"/>
            </w:tcBorders>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All</w:t>
            </w:r>
          </w:p>
        </w:tc>
        <w:tc>
          <w:tcPr>
            <w:tcBorders>
              <w:top w:color="000000" w:space="0" w:sz="12" w:val="single"/>
            </w:tcBorders>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Initial Draft</w:t>
            </w:r>
          </w:p>
        </w:tc>
      </w:tr>
      <w:tr>
        <w:tc>
          <w:tcPr>
            <w:shd w:fill="auto" w:val="clear"/>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rFonts w:ascii="Tahoma" w:cs="Tahoma" w:eastAsia="Tahoma" w:hAnsi="Tahoma"/>
        </w:rPr>
      </w:pPr>
      <w:r w:rsidDel="00000000" w:rsidR="00000000" w:rsidRPr="00000000">
        <w:rPr>
          <w:rtl w:val="0"/>
        </w:rPr>
      </w:r>
    </w:p>
    <w:p w:rsidR="00000000" w:rsidDel="00000000" w:rsidP="00000000" w:rsidRDefault="00000000" w:rsidRPr="00000000" w14:paraId="00000057">
      <w:pPr>
        <w:pStyle w:val="Heading1"/>
        <w:tabs>
          <w:tab w:val="left" w:pos="7830"/>
        </w:tabs>
        <w:rPr>
          <w:sz w:val="28"/>
          <w:szCs w:val="28"/>
        </w:rPr>
      </w:pPr>
      <w:bookmarkStart w:colFirst="0" w:colLast="0" w:name="_2et92p0" w:id="4"/>
      <w:bookmarkEnd w:id="4"/>
      <w:r w:rsidDel="00000000" w:rsidR="00000000" w:rsidRPr="00000000">
        <w:br w:type="page"/>
      </w:r>
      <w:r w:rsidDel="00000000" w:rsidR="00000000" w:rsidRPr="00000000">
        <w:rPr>
          <w:sz w:val="28"/>
          <w:szCs w:val="28"/>
          <w:rtl w:val="0"/>
        </w:rPr>
        <w:t xml:space="preserve">Project Issues Log</w: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table contains information about any issues encountered during the project.</w:t>
      </w:r>
    </w:p>
    <w:tbl>
      <w:tblPr>
        <w:tblStyle w:val="Table2"/>
        <w:tblW w:w="106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3870"/>
        <w:gridCol w:w="1620"/>
        <w:gridCol w:w="2250"/>
        <w:gridCol w:w="1440"/>
        <w:tblGridChange w:id="0">
          <w:tblGrid>
            <w:gridCol w:w="1440"/>
            <w:gridCol w:w="3870"/>
            <w:gridCol w:w="1620"/>
            <w:gridCol w:w="2250"/>
            <w:gridCol w:w="1440"/>
          </w:tblGrid>
        </w:tblGridChange>
      </w:tblGrid>
      <w:tr>
        <w:tc>
          <w:tcPr>
            <w:tcBorders>
              <w:bottom w:color="000000" w:space="0" w:sz="12" w:val="single"/>
            </w:tcBorders>
            <w:shd w:fill="dfdfdf" w:val="clear"/>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Original Discussion Date</w:t>
            </w:r>
          </w:p>
        </w:tc>
        <w:tc>
          <w:tcPr>
            <w:tcBorders>
              <w:bottom w:color="000000" w:space="0" w:sz="12" w:val="single"/>
            </w:tcBorders>
            <w:shd w:fill="dfdfdf" w:val="clear"/>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Discussion Item</w:t>
            </w:r>
          </w:p>
        </w:tc>
        <w:tc>
          <w:tcPr>
            <w:tcBorders>
              <w:bottom w:color="000000" w:space="0" w:sz="12" w:val="single"/>
            </w:tcBorders>
            <w:shd w:fill="dfdfdf" w:val="clear"/>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Responsible Person</w:t>
            </w:r>
          </w:p>
        </w:tc>
        <w:tc>
          <w:tcPr>
            <w:tcBorders>
              <w:bottom w:color="000000" w:space="0" w:sz="12" w:val="single"/>
            </w:tcBorders>
            <w:shd w:fill="dfdfdf" w:val="clear"/>
          </w:tcPr>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Resolution</w:t>
            </w:r>
          </w:p>
        </w:tc>
        <w:tc>
          <w:tcPr>
            <w:tcBorders>
              <w:bottom w:color="000000" w:space="0" w:sz="12" w:val="single"/>
            </w:tcBorders>
            <w:shd w:fill="dfdfdf" w:val="clear"/>
          </w:tcPr>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Resolution Date</w:t>
            </w:r>
          </w:p>
        </w:tc>
      </w:tr>
      <w:tr>
        <w:tc>
          <w:tcPr>
            <w:tcBorders>
              <w:top w:color="000000" w:space="0" w:sz="12" w:val="single"/>
            </w:tcBorders>
            <w:shd w:fill="ffffff" w:val="clear"/>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tabs>
          <w:tab w:val="left" w:pos="7830"/>
        </w:tabs>
        <w:rPr/>
        <w:sectPr>
          <w:type w:val="nextPage"/>
          <w:pgSz w:h="15840" w:w="12240" w:orient="portrait"/>
          <w:pgMar w:bottom="720" w:top="720" w:left="720" w:right="720" w:header="720" w:footer="360"/>
        </w:sect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keepNext w:val="0"/>
        <w:tabs>
          <w:tab w:val="left" w:pos="7830"/>
        </w:tabs>
        <w:spacing w:after="0" w:before="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0"/>
        <w:tabs>
          <w:tab w:val="left" w:pos="7830"/>
        </w:tabs>
        <w:spacing w:after="0" w:before="0" w:line="240" w:lineRule="auto"/>
        <w:rPr>
          <w:sz w:val="28"/>
          <w:szCs w:val="28"/>
        </w:rPr>
      </w:pPr>
      <w:bookmarkStart w:colFirst="0" w:colLast="0" w:name="_tyjcwt" w:id="5"/>
      <w:bookmarkEnd w:id="5"/>
      <w:r w:rsidDel="00000000" w:rsidR="00000000" w:rsidRPr="00000000">
        <w:rPr>
          <w:sz w:val="28"/>
          <w:szCs w:val="28"/>
          <w:rtl w:val="0"/>
        </w:rPr>
        <w:t xml:space="preserve">Record Specifications Pictures Overview</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record layout grid contains a Picture column that describes the field format in COBOL syntax, as follows:</w:t>
      </w:r>
    </w:p>
    <w:p w:rsidR="00000000" w:rsidDel="00000000" w:rsidP="00000000" w:rsidRDefault="00000000" w:rsidRPr="00000000" w14:paraId="0000007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0"/>
        </w:tabs>
        <w:spacing w:after="0" w:before="0" w:line="240" w:lineRule="auto"/>
        <w:ind w:left="720" w:right="0" w:hanging="72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 denotes that only numeric data is acceptable and the field is typically right justified with leading zeros.</w:t>
      </w:r>
    </w:p>
    <w:p w:rsidR="00000000" w:rsidDel="00000000" w:rsidP="00000000" w:rsidRDefault="00000000" w:rsidRPr="00000000" w14:paraId="0000007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0"/>
        </w:tabs>
        <w:spacing w:after="0" w:before="0" w:line="240" w:lineRule="auto"/>
        <w:ind w:left="720" w:right="0" w:hanging="72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 denotes that alphanumeric data is acceptable and the field is typically left justified with spaces at the end.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For numeric pictures:</w:t>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 denotes that there is an implied decimal point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bl>
      <w:tblPr>
        <w:tblStyle w:val="Table3"/>
        <w:tblW w:w="10170.0" w:type="dxa"/>
        <w:jc w:val="left"/>
        <w:tblInd w:w="115.0" w:type="pc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890"/>
        <w:gridCol w:w="8280"/>
        <w:tblGridChange w:id="0">
          <w:tblGrid>
            <w:gridCol w:w="1890"/>
            <w:gridCol w:w="8280"/>
          </w:tblGrid>
        </w:tblGridChange>
      </w:tblGrid>
      <w:tr>
        <w:tc>
          <w:tcPr>
            <w:tcBorders>
              <w:top w:color="000000" w:space="0" w:sz="4" w:val="single"/>
              <w:bottom w:color="000000" w:space="0" w:sz="12" w:val="single"/>
            </w:tcBorders>
            <w:shd w:fill="dfdfdf" w:val="clear"/>
            <w:tcMar>
              <w:top w:w="29.0" w:type="dxa"/>
              <w:left w:w="115.0" w:type="dxa"/>
              <w:bottom w:w="29.0" w:type="dxa"/>
              <w:right w:w="115.0" w:type="dxa"/>
            </w:tcMar>
          </w:tcPr>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This picture…</w:t>
            </w:r>
          </w:p>
        </w:tc>
        <w:tc>
          <w:tcPr>
            <w:tcBorders>
              <w:top w:color="000000" w:space="0" w:sz="4" w:val="single"/>
              <w:bottom w:color="000000" w:space="0" w:sz="12" w:val="single"/>
            </w:tcBorders>
            <w:shd w:fill="dfdfdf" w:val="clear"/>
            <w:tcMar>
              <w:top w:w="29.0" w:type="dxa"/>
              <w:left w:w="115.0" w:type="dxa"/>
              <w:bottom w:w="29.0" w:type="dxa"/>
              <w:right w:w="115.0" w:type="dxa"/>
            </w:tcMar>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Represents this type of field…</w:t>
            </w:r>
          </w:p>
        </w:tc>
      </w:tr>
      <w:tr>
        <w:tc>
          <w:tcPr>
            <w:tcBorders>
              <w:top w:color="000000" w:space="0" w:sz="12" w:val="single"/>
            </w:tcBorders>
            <w:tcMar>
              <w:top w:w="29.0" w:type="dxa"/>
              <w:left w:w="115.0" w:type="dxa"/>
              <w:bottom w:w="29.0" w:type="dxa"/>
              <w:right w:w="115.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9(05)</w:t>
            </w:r>
          </w:p>
        </w:tc>
        <w:tc>
          <w:tcPr>
            <w:tcBorders>
              <w:top w:color="000000" w:space="0" w:sz="12" w:val="single"/>
            </w:tcBorders>
            <w:tcMar>
              <w:top w:w="29.0" w:type="dxa"/>
              <w:left w:w="115.0" w:type="dxa"/>
              <w:bottom w:w="29.0" w:type="dxa"/>
              <w:right w:w="115.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 numeric field of five digits</w:t>
            </w:r>
          </w:p>
        </w:tc>
      </w:tr>
      <w:tr>
        <w:tc>
          <w:tcPr>
            <w:tcMar>
              <w:top w:w="29.0" w:type="dxa"/>
              <w:left w:w="115.0" w:type="dxa"/>
              <w:bottom w:w="29.0" w:type="dxa"/>
              <w:right w:w="115.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X(20)</w:t>
            </w:r>
          </w:p>
        </w:tc>
        <w:tc>
          <w:tcPr>
            <w:tcMar>
              <w:top w:w="29.0" w:type="dxa"/>
              <w:left w:w="115.0" w:type="dxa"/>
              <w:bottom w:w="29.0" w:type="dxa"/>
              <w:right w:w="115.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20-character, alphanumeric field</w:t>
            </w:r>
          </w:p>
        </w:tc>
      </w:tr>
      <w:tr>
        <w:tc>
          <w:tcPr>
            <w:tcMar>
              <w:top w:w="29.0" w:type="dxa"/>
              <w:left w:w="115.0" w:type="dxa"/>
              <w:bottom w:w="29.0" w:type="dxa"/>
              <w:right w:w="115.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9(5)V99</w:t>
            </w:r>
          </w:p>
        </w:tc>
        <w:tc>
          <w:tcPr>
            <w:tcMar>
              <w:top w:w="29.0" w:type="dxa"/>
              <w:left w:w="115.0" w:type="dxa"/>
              <w:bottom w:w="29.0" w:type="dxa"/>
              <w:right w:w="115.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numeric field with five digits to the left of the decimal point and two digits to the right of the decimal point</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sectPr>
          <w:type w:val="continuous"/>
          <w:pgSz w:h="15840" w:w="12240" w:orient="portrait"/>
          <w:pgMar w:bottom="720" w:top="720" w:left="720" w:right="720" w:header="720" w:footer="360"/>
        </w:sectPr>
      </w:pPr>
      <w:r w:rsidDel="00000000" w:rsidR="00000000" w:rsidRPr="00000000">
        <w:rPr>
          <w:rtl w:val="0"/>
        </w:rPr>
      </w:r>
    </w:p>
    <w:bookmarkStart w:colFirst="0" w:colLast="0" w:name="3dy6vkm" w:id="6"/>
    <w:bookmarkEnd w:id="6"/>
    <w:bookmarkStart w:colFirst="0" w:colLast="0" w:name="1t3h5sf" w:id="7"/>
    <w:bookmarkEnd w:id="7"/>
    <w:p w:rsidR="00000000" w:rsidDel="00000000" w:rsidP="00000000" w:rsidRDefault="00000000" w:rsidRPr="00000000" w14:paraId="00000086">
      <w:pPr>
        <w:pStyle w:val="Heading1"/>
        <w:keepNext w:val="0"/>
        <w:tabs>
          <w:tab w:val="left" w:pos="7830"/>
        </w:tabs>
        <w:spacing w:before="600" w:lineRule="auto"/>
        <w:rPr>
          <w:sz w:val="28"/>
          <w:szCs w:val="28"/>
        </w:rPr>
      </w:pPr>
      <w:bookmarkStart w:colFirst="0" w:colLast="0" w:name="_4d34og8" w:id="8"/>
      <w:bookmarkEnd w:id="8"/>
      <w:r w:rsidDel="00000000" w:rsidR="00000000" w:rsidRPr="00000000">
        <w:rPr>
          <w:sz w:val="28"/>
          <w:szCs w:val="28"/>
          <w:rtl w:val="0"/>
        </w:rPr>
        <w:t xml:space="preserve">Record Specification (RAE Record)</w:t>
      </w:r>
    </w:p>
    <w:p w:rsidR="00000000" w:rsidDel="00000000" w:rsidP="00000000" w:rsidRDefault="00000000" w:rsidRPr="00000000" w14:paraId="00000087">
      <w:pPr>
        <w:rPr>
          <w:rFonts w:ascii="Tahoma" w:cs="Tahoma" w:eastAsia="Tahoma" w:hAnsi="Tahoma"/>
          <w:sz w:val="22"/>
          <w:szCs w:val="22"/>
        </w:rPr>
      </w:pPr>
      <w:bookmarkStart w:colFirst="0" w:colLast="0" w:name="_2s8eyo1" w:id="9"/>
      <w:bookmarkEnd w:id="9"/>
      <w:r w:rsidDel="00000000" w:rsidR="00000000" w:rsidRPr="00000000">
        <w:rPr>
          <w:rFonts w:ascii="Tahoma" w:cs="Tahoma" w:eastAsia="Tahoma" w:hAnsi="Tahoma"/>
          <w:sz w:val="22"/>
          <w:szCs w:val="22"/>
          <w:rtl w:val="0"/>
        </w:rPr>
        <w:t xml:space="preserve">Every year, the H&amp;W provider must send an Annual Enrollment file of the RAE Record to Fidelity for all participants after the H&amp;W open enrollment window has closed.  The H&amp;W provider must also send changes to a participant’s reimbursement account status throughout the year. </w:t>
      </w:r>
    </w:p>
    <w:p w:rsidR="00000000" w:rsidDel="00000000" w:rsidP="00000000" w:rsidRDefault="00000000" w:rsidRPr="00000000" w14:paraId="00000088">
      <w:pPr>
        <w:pStyle w:val="Heading2"/>
        <w:keepNext w:val="0"/>
        <w:widowControl w:val="0"/>
        <w:tabs>
          <w:tab w:val="left" w:pos="7830"/>
        </w:tabs>
        <w:rPr/>
      </w:pPr>
      <w:bookmarkStart w:colFirst="0" w:colLast="0" w:name="_17dp8vu" w:id="10"/>
      <w:bookmarkEnd w:id="10"/>
      <w:r w:rsidDel="00000000" w:rsidR="00000000" w:rsidRPr="00000000">
        <w:rPr>
          <w:rtl w:val="0"/>
        </w:rPr>
        <w:t xml:space="preserve">Annual Enrollment File</w:t>
      </w:r>
    </w:p>
    <w:p w:rsidR="00000000" w:rsidDel="00000000" w:rsidP="00000000" w:rsidRDefault="00000000" w:rsidRPr="00000000" w14:paraId="00000089">
      <w:pPr>
        <w:pStyle w:val="Heading3"/>
        <w:tabs>
          <w:tab w:val="left" w:pos="7830"/>
        </w:tabs>
        <w:rPr/>
      </w:pPr>
      <w:bookmarkStart w:colFirst="0" w:colLast="0" w:name="_3rdcrjn" w:id="11"/>
      <w:bookmarkEnd w:id="11"/>
      <w:r w:rsidDel="00000000" w:rsidR="00000000" w:rsidRPr="00000000">
        <w:rPr>
          <w:rtl w:val="0"/>
        </w:rPr>
        <w:t xml:space="preserve">Population to Include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participants should be included on the Annual Enrollment File to Fidelity.  </w:t>
      </w:r>
    </w:p>
    <w:p w:rsidR="00000000" w:rsidDel="00000000" w:rsidP="00000000" w:rsidRDefault="00000000" w:rsidRPr="00000000" w14:paraId="0000008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830"/>
        </w:tabs>
        <w:spacing w:after="60" w:before="6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Participants that elected a Flexible Spending Account at Annual Enrollment.</w:t>
      </w:r>
    </w:p>
    <w:p w:rsidR="00000000" w:rsidDel="00000000" w:rsidP="00000000" w:rsidRDefault="00000000" w:rsidRPr="00000000" w14:paraId="0000008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830"/>
        </w:tabs>
        <w:spacing w:after="60" w:before="6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Participants that elected a Health Reimbursement Arrangement at Annual Enrollment.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Please Note: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For the Annual Enrollment File, only new plan year elections/eligibility are required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No drop record is needed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for the new plan year.  Each plan year is separate and distinct.  For example, if a participant has a 2020 election but does not elect in 2021, Fidelity would not expect an RAE record for that participant on the 2021 Annual Enrollment File.  </w:t>
      </w:r>
    </w:p>
    <w:p w:rsidR="00000000" w:rsidDel="00000000" w:rsidP="00000000" w:rsidRDefault="00000000" w:rsidRPr="00000000" w14:paraId="0000008F">
      <w:pPr>
        <w:pStyle w:val="Heading2"/>
        <w:keepNext w:val="0"/>
        <w:widowControl w:val="0"/>
        <w:tabs>
          <w:tab w:val="left" w:pos="7830"/>
        </w:tabs>
        <w:rPr/>
      </w:pPr>
      <w:bookmarkStart w:colFirst="0" w:colLast="0" w:name="_26in1rg" w:id="12"/>
      <w:bookmarkEnd w:id="12"/>
      <w:r w:rsidDel="00000000" w:rsidR="00000000" w:rsidRPr="00000000">
        <w:rPr>
          <w:rtl w:val="0"/>
        </w:rPr>
        <w:t xml:space="preserve">Annual Enrollment Update File</w:t>
      </w:r>
    </w:p>
    <w:p w:rsidR="00000000" w:rsidDel="00000000" w:rsidP="00000000" w:rsidRDefault="00000000" w:rsidRPr="00000000" w14:paraId="00000090">
      <w:pPr>
        <w:pStyle w:val="Heading3"/>
        <w:tabs>
          <w:tab w:val="left" w:pos="7830"/>
        </w:tabs>
        <w:rPr/>
      </w:pPr>
      <w:bookmarkStart w:colFirst="0" w:colLast="0" w:name="_lnxbz9" w:id="13"/>
      <w:bookmarkEnd w:id="13"/>
      <w:r w:rsidDel="00000000" w:rsidR="00000000" w:rsidRPr="00000000">
        <w:rPr>
          <w:rtl w:val="0"/>
        </w:rPr>
        <w:t xml:space="preserve">Population to Include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participants should be included on the Annual Enrollment Update File to Fidelity.  </w:t>
      </w:r>
    </w:p>
    <w:p w:rsidR="00000000" w:rsidDel="00000000" w:rsidP="00000000" w:rsidRDefault="00000000" w:rsidRPr="00000000" w14:paraId="0000009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830"/>
        </w:tabs>
        <w:spacing w:after="60" w:before="6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Participants that changed elections between the creation of the Annual Enrollment File and the beginning of the Plan Year.    </w:t>
      </w:r>
    </w:p>
    <w:p w:rsidR="00000000" w:rsidDel="00000000" w:rsidP="00000000" w:rsidRDefault="00000000" w:rsidRPr="00000000" w14:paraId="00000093">
      <w:pPr>
        <w:pStyle w:val="Heading3"/>
        <w:tabs>
          <w:tab w:val="left" w:pos="7830"/>
        </w:tabs>
        <w:rPr/>
      </w:pPr>
      <w:bookmarkStart w:colFirst="0" w:colLast="0" w:name="_35nkun2" w:id="14"/>
      <w:bookmarkEnd w:id="14"/>
      <w:r w:rsidDel="00000000" w:rsidR="00000000" w:rsidRPr="00000000">
        <w:rPr>
          <w:rtl w:val="0"/>
        </w:rPr>
        <w:t xml:space="preserve">Timing of Annual Enrollment RAE Record Specification</w:t>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1"/>
          <w:smallCaps w:val="0"/>
          <w:strike w:val="0"/>
          <w:color w:val="000000"/>
          <w:sz w:val="20"/>
          <w:szCs w:val="20"/>
          <w:u w:val="none"/>
          <w:shd w:fill="auto" w:val="clear"/>
          <w:vertAlign w:val="baseline"/>
          <w:rtl w:val="0"/>
        </w:rPr>
        <w:t xml:space="preserve">H&amp;W Annual Enrollment Window</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11/23/2020 – 12/7/2020</w:t>
      </w:r>
      <w:r w:rsidDel="00000000" w:rsidR="00000000" w:rsidRPr="00000000">
        <w:rPr>
          <w:rtl w:val="0"/>
        </w:rPr>
      </w:r>
    </w:p>
    <w:tbl>
      <w:tblPr>
        <w:tblStyle w:val="Table4"/>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500"/>
        <w:tblGridChange w:id="0">
          <w:tblGrid>
            <w:gridCol w:w="4950"/>
            <w:gridCol w:w="4500"/>
          </w:tblGrid>
        </w:tblGridChange>
      </w:tblGrid>
      <w:tr>
        <w:tc>
          <w:tcPr>
            <w:tcBorders>
              <w:bottom w:color="000000" w:space="0" w:sz="12" w:val="single"/>
            </w:tcBorders>
            <w:shd w:fill="dfdfd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File</w:t>
            </w:r>
          </w:p>
        </w:tc>
        <w:tc>
          <w:tcPr>
            <w:tcBorders>
              <w:bottom w:color="000000" w:space="0" w:sz="12" w:val="single"/>
            </w:tcBorders>
            <w:shd w:fill="dfdfdf"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Timing for File to be Sent to Fidelity</w:t>
            </w:r>
          </w:p>
        </w:tc>
      </w:tr>
      <w:tr>
        <w:tc>
          <w:tcPr>
            <w:tcBorders>
              <w:top w:color="000000" w:space="0" w:sz="12" w:val="single"/>
              <w:bottom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Annual Enrollment File</w:t>
            </w:r>
          </w:p>
        </w:tc>
        <w:tc>
          <w:tcPr>
            <w:tcBorders>
              <w:top w:color="000000" w:space="0" w:sz="12" w:val="single"/>
              <w:bottom w:color="000000"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&lt;Timing – for example 3 weeks after Annual enrollment&gt;</w:t>
            </w:r>
          </w:p>
        </w:tc>
      </w:tr>
      <w:tr>
        <w:tc>
          <w:tcPr>
            <w:tcBorders>
              <w:top w:color="000000" w:space="0" w:sz="4" w:val="single"/>
            </w:tcBorders>
            <w:shd w:fill="auto"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Annual Enrollment Update File</w:t>
            </w:r>
          </w:p>
        </w:tc>
        <w:tc>
          <w:tcPr>
            <w:tcBorders>
              <w:top w:color="000000" w:space="0" w:sz="4"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&lt;Timing – within the first few days of the Plan Year&gt;</w:t>
            </w:r>
          </w:p>
        </w:tc>
      </w:tr>
    </w:tbl>
    <w:bookmarkStart w:colFirst="0" w:colLast="0" w:name="1ksv4uv" w:id="15"/>
    <w:bookmarkEnd w:id="15"/>
    <w:p w:rsidR="00000000" w:rsidDel="00000000" w:rsidP="00000000" w:rsidRDefault="00000000" w:rsidRPr="00000000" w14:paraId="0000009B">
      <w:pPr>
        <w:pStyle w:val="Heading2"/>
        <w:keepNext w:val="0"/>
        <w:widowControl w:val="0"/>
        <w:tabs>
          <w:tab w:val="left" w:pos="7830"/>
        </w:tabs>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keepNext w:val="0"/>
        <w:widowControl w:val="0"/>
        <w:tabs>
          <w:tab w:val="left" w:pos="7830"/>
        </w:tabs>
        <w:rPr/>
      </w:pPr>
      <w:bookmarkStart w:colFirst="0" w:colLast="0" w:name="_2jxsxqh" w:id="17"/>
      <w:bookmarkEnd w:id="17"/>
      <w:r w:rsidDel="00000000" w:rsidR="00000000" w:rsidRPr="00000000">
        <w:rPr>
          <w:rtl w:val="0"/>
        </w:rPr>
        <w:t xml:space="preserve">Changes Throughout the Year </w:t>
      </w:r>
    </w:p>
    <w:p w:rsidR="00000000" w:rsidDel="00000000" w:rsidP="00000000" w:rsidRDefault="00000000" w:rsidRPr="00000000" w14:paraId="0000009D">
      <w:pPr>
        <w:pStyle w:val="Heading3"/>
        <w:tabs>
          <w:tab w:val="left" w:pos="7830"/>
        </w:tabs>
        <w:rPr/>
      </w:pPr>
      <w:bookmarkStart w:colFirst="0" w:colLast="0" w:name="_z337ya" w:id="18"/>
      <w:bookmarkEnd w:id="18"/>
      <w:r w:rsidDel="00000000" w:rsidR="00000000" w:rsidRPr="00000000">
        <w:rPr>
          <w:rtl w:val="0"/>
        </w:rPr>
        <w:t xml:space="preserve">Population to Include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participants should be included on the file to Fidelity.  </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Life Event Changes – Any participants that had life event changes that affect their reimbursement accounts.</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New Hire – Any participants that are hired throughout the year and elect a reimbursement account. </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Termination – Any participants that terminate from employment. </w:t>
      </w:r>
    </w:p>
    <w:p w:rsidR="00000000" w:rsidDel="00000000" w:rsidP="00000000" w:rsidRDefault="00000000" w:rsidRPr="00000000" w14:paraId="000000A2">
      <w:pPr>
        <w:pStyle w:val="Heading3"/>
        <w:tabs>
          <w:tab w:val="left" w:pos="7830"/>
        </w:tabs>
        <w:rPr/>
      </w:pPr>
      <w:bookmarkStart w:colFirst="0" w:colLast="0" w:name="_3j2qqm3" w:id="19"/>
      <w:bookmarkEnd w:id="19"/>
      <w:r w:rsidDel="00000000" w:rsidR="00000000" w:rsidRPr="00000000">
        <w:rPr>
          <w:rtl w:val="0"/>
        </w:rPr>
        <w:t xml:space="preserve">Changes Only File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 prefers to receive a changes only file to capture changes after the initial plan year setup.  Changes only means an RAE record will only be sent for those participants that had a change in their RAE information.</w:t>
      </w:r>
    </w:p>
    <w:p w:rsidR="00000000" w:rsidDel="00000000" w:rsidP="00000000" w:rsidRDefault="00000000" w:rsidRPr="00000000" w14:paraId="000000A4">
      <w:pPr>
        <w:widowControl w:val="0"/>
        <w:rPr>
          <w:rFonts w:ascii="Tahoma" w:cs="Tahoma" w:eastAsia="Tahoma" w:hAnsi="Tahoma"/>
          <w:sz w:val="22"/>
          <w:szCs w:val="22"/>
        </w:rPr>
      </w:pPr>
      <w:r w:rsidDel="00000000" w:rsidR="00000000" w:rsidRPr="00000000">
        <w:rPr>
          <w:rFonts w:ascii="Arial Unicode MS" w:cs="Arial Unicode MS" w:eastAsia="Arial Unicode MS" w:hAnsi="Arial Unicode MS"/>
          <w:sz w:val="22"/>
          <w:szCs w:val="22"/>
          <w:highlight w:val="yellow"/>
          <w:rtl w:val="0"/>
        </w:rPr>
        <w:t xml:space="preserve">☒  Change Only</w:t>
      </w:r>
      <w:r w:rsidDel="00000000" w:rsidR="00000000" w:rsidRPr="00000000">
        <w:rPr>
          <w:rFonts w:ascii="Tahoma" w:cs="Tahoma" w:eastAsia="Tahoma" w:hAnsi="Tahoma"/>
          <w:sz w:val="22"/>
          <w:szCs w:val="22"/>
          <w:rtl w:val="0"/>
        </w:rPr>
        <w:t xml:space="preserve"> – The Vendor or Plan Sponsor has confirmed they are able to send a changes only file.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Full File – The Vendor or Plan Sponsor is not able to provide a changes only file.  Instead they will provide a full file of RAE records each time a file is sent to Fidelity.  The expectation would be that a termination be sent once and then the participant would drop from the file.  Fidelity cannot process implied terminations.   </w:t>
      </w:r>
    </w:p>
    <w:bookmarkStart w:colFirst="0" w:colLast="0" w:name="1y810tw" w:id="20"/>
    <w:bookmarkEnd w:id="20"/>
    <w:p w:rsidR="00000000" w:rsidDel="00000000" w:rsidP="00000000" w:rsidRDefault="00000000" w:rsidRPr="00000000" w14:paraId="000000A6">
      <w:pPr>
        <w:pStyle w:val="Heading3"/>
        <w:tabs>
          <w:tab w:val="left" w:pos="7830"/>
        </w:tabs>
        <w:rPr/>
      </w:pPr>
      <w:bookmarkStart w:colFirst="0" w:colLast="0" w:name="_4i7ojhp" w:id="21"/>
      <w:bookmarkEnd w:id="21"/>
      <w:r w:rsidDel="00000000" w:rsidR="00000000" w:rsidRPr="00000000">
        <w:rPr>
          <w:rtl w:val="0"/>
        </w:rPr>
        <w:t xml:space="preserve">Frequency of the Changes Throughout The Year RAE Record Specification </w:t>
      </w:r>
    </w:p>
    <w:tbl>
      <w:tblPr>
        <w:tblStyle w:val="Table5"/>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2610"/>
        <w:gridCol w:w="2610"/>
        <w:tblGridChange w:id="0">
          <w:tblGrid>
            <w:gridCol w:w="4230"/>
            <w:gridCol w:w="2610"/>
            <w:gridCol w:w="2610"/>
          </w:tblGrid>
        </w:tblGridChange>
      </w:tblGrid>
      <w:tr>
        <w:tc>
          <w:tcPr>
            <w:tcBorders>
              <w:bottom w:color="000000" w:space="0" w:sz="12" w:val="single"/>
            </w:tcBorders>
            <w:shd w:fill="dfdfdf"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Frequency</w:t>
            </w:r>
          </w:p>
        </w:tc>
        <w:tc>
          <w:tcPr>
            <w:tcBorders>
              <w:bottom w:color="000000" w:space="0" w:sz="12" w:val="single"/>
            </w:tcBorders>
            <w:shd w:fill="dfdfdf"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Day of the Week</w:t>
            </w:r>
          </w:p>
        </w:tc>
      </w:tr>
      <w:tr>
        <w:tc>
          <w:tcPr>
            <w:tcBorders>
              <w:top w:color="000000" w:space="0" w:sz="12"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RAE Record Specification*</w:t>
            </w:r>
          </w:p>
        </w:tc>
        <w:tc>
          <w:tcPr>
            <w:tcBorders>
              <w:top w:color="000000" w:space="0" w:sz="12"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&lt;Frequency&gt;</w:t>
            </w:r>
          </w:p>
        </w:tc>
        <w:tc>
          <w:tcPr>
            <w:tcBorders>
              <w:top w:color="000000" w:space="0" w:sz="12"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&lt;Day of the Week&gt;</w:t>
            </w:r>
          </w:p>
        </w:tc>
      </w:tr>
    </w:tbl>
    <w:p w:rsidR="00000000" w:rsidDel="00000000" w:rsidP="00000000" w:rsidRDefault="00000000" w:rsidRPr="00000000" w14:paraId="000000AD">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indicative data for participants must be received prior to the receipt of the RAE records or on the same file with the RAE records.  Fidelity cannot process the RAE record for a participant without the indicative data.</w:t>
      </w:r>
    </w:p>
    <w:p w:rsidR="00000000" w:rsidDel="00000000" w:rsidP="00000000" w:rsidRDefault="00000000" w:rsidRPr="00000000" w14:paraId="000000AE">
      <w:pPr>
        <w:pStyle w:val="Heading2"/>
        <w:keepNext w:val="0"/>
        <w:widowControl w:val="0"/>
        <w:tabs>
          <w:tab w:val="left" w:pos="7830"/>
        </w:tabs>
        <w:rPr/>
      </w:pPr>
      <w:bookmarkStart w:colFirst="0" w:colLast="0" w:name="_2xcytpi" w:id="22"/>
      <w:bookmarkEnd w:id="22"/>
      <w:r w:rsidDel="00000000" w:rsidR="00000000" w:rsidRPr="00000000">
        <w:rPr>
          <w:rtl w:val="0"/>
        </w:rPr>
        <w:t xml:space="preserve">Transmission Method</w:t>
      </w:r>
    </w:p>
    <w:tbl>
      <w:tblPr>
        <w:tblStyle w:val="Table6"/>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770"/>
        <w:tblGridChange w:id="0">
          <w:tblGrid>
            <w:gridCol w:w="4680"/>
            <w:gridCol w:w="4770"/>
          </w:tblGrid>
        </w:tblGridChange>
      </w:tblGrid>
      <w:tr>
        <w:tc>
          <w:tcPr>
            <w:tcBorders>
              <w:bottom w:color="000000" w:space="0" w:sz="12" w:val="single"/>
            </w:tcBorders>
            <w:shd w:fill="dfdfdf"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Transmission Method</w:t>
            </w:r>
          </w:p>
        </w:tc>
      </w:tr>
      <w:tr>
        <w:tc>
          <w:tcPr>
            <w:tcBorders>
              <w:top w:color="000000" w:space="0" w:sz="12"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RAE Record Specification</w:t>
            </w:r>
          </w:p>
        </w:tc>
        <w:tc>
          <w:tcPr>
            <w:tcBorders>
              <w:top w:color="000000" w:space="0" w:sz="12" w:val="single"/>
            </w:tcBorders>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EDT - SFTP</w:t>
            </w:r>
          </w:p>
        </w:tc>
      </w:tr>
    </w:tbl>
    <w:p w:rsidR="00000000" w:rsidDel="00000000" w:rsidP="00000000" w:rsidRDefault="00000000" w:rsidRPr="00000000" w14:paraId="000000B3">
      <w:pPr>
        <w:pStyle w:val="Heading2"/>
        <w:tabs>
          <w:tab w:val="left" w:pos="7830"/>
        </w:tabs>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keepNext w:val="0"/>
        <w:tabs>
          <w:tab w:val="left" w:pos="7830"/>
        </w:tabs>
        <w:spacing w:before="600" w:lineRule="auto"/>
        <w:rPr>
          <w:sz w:val="28"/>
          <w:szCs w:val="28"/>
        </w:rPr>
      </w:pPr>
      <w:bookmarkStart w:colFirst="0" w:colLast="0" w:name="_1ci93xb" w:id="23"/>
      <w:bookmarkEnd w:id="23"/>
      <w:r w:rsidDel="00000000" w:rsidR="00000000" w:rsidRPr="00000000">
        <w:rPr>
          <w:sz w:val="28"/>
          <w:szCs w:val="28"/>
          <w:rtl w:val="0"/>
        </w:rPr>
        <w:t xml:space="preserve">Inbound to Fidelity - Record Specification (HS Record)</w:t>
      </w:r>
    </w:p>
    <w:p w:rsidR="00000000" w:rsidDel="00000000" w:rsidP="00000000" w:rsidRDefault="00000000" w:rsidRPr="00000000" w14:paraId="000000B5">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Every year, the H&amp;W provider must send a full file of the HS Record to Fidelity for all participants after the H&amp;W open enrollment window has closed.  The H&amp;W provider must also send changes to a participant’s High Deductible Health Plan (HDHP) status throughout the year. </w:t>
      </w:r>
    </w:p>
    <w:p w:rsidR="00000000" w:rsidDel="00000000" w:rsidP="00000000" w:rsidRDefault="00000000" w:rsidRPr="00000000" w14:paraId="000000B6">
      <w:pPr>
        <w:pStyle w:val="Heading2"/>
        <w:keepNext w:val="0"/>
        <w:widowControl w:val="0"/>
        <w:tabs>
          <w:tab w:val="left" w:pos="7830"/>
        </w:tabs>
        <w:rPr/>
      </w:pPr>
      <w:bookmarkStart w:colFirst="0" w:colLast="0" w:name="_3whwml4" w:id="24"/>
      <w:bookmarkEnd w:id="24"/>
      <w:r w:rsidDel="00000000" w:rsidR="00000000" w:rsidRPr="00000000">
        <w:rPr>
          <w:rtl w:val="0"/>
        </w:rPr>
        <w:t xml:space="preserve">Annual Enrollment Full File</w:t>
      </w:r>
    </w:p>
    <w:p w:rsidR="00000000" w:rsidDel="00000000" w:rsidP="00000000" w:rsidRDefault="00000000" w:rsidRPr="00000000" w14:paraId="000000B7">
      <w:pPr>
        <w:pStyle w:val="Heading3"/>
        <w:tabs>
          <w:tab w:val="left" w:pos="7830"/>
        </w:tabs>
        <w:rPr/>
      </w:pPr>
      <w:r w:rsidDel="00000000" w:rsidR="00000000" w:rsidRPr="00000000">
        <w:rPr>
          <w:rtl w:val="0"/>
        </w:rPr>
        <w:t xml:space="preserve">Population to Include for Annual Enrollment the Year of the HSA Implementation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For the full annual enrollment file during the year of the HSA Implementation, Fidelity only needs to receive participant that elected an HDHP and are being sent with an Active Enrollment Status.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Please Note: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Fidelity recommends that only the active enrollment status participants are sent for ease of HSA administration.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Inactive Enrollment Status participants are sent on the annual enrollment file the year of the HSA Implementation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reporting in PSW will include all the inactive and active participants and will be more cumbersome to navigate.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pStyle w:val="Heading3"/>
        <w:tabs>
          <w:tab w:val="left" w:pos="7830"/>
        </w:tabs>
        <w:rPr/>
      </w:pPr>
      <w:r w:rsidDel="00000000" w:rsidR="00000000" w:rsidRPr="00000000">
        <w:rPr>
          <w:rtl w:val="0"/>
        </w:rPr>
        <w:t xml:space="preserve">Population to Include for Annual Enrollment Years Post HSA Implementation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participants should be included on the annual full file to Fidelity for years post the HSA Implementation.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All participants that are eligible for a health plan (HDHP or Non-HDHP) at the H&amp;W provider.  </w:t>
      </w:r>
    </w:p>
    <w:p w:rsidR="00000000" w:rsidDel="00000000" w:rsidP="00000000" w:rsidRDefault="00000000" w:rsidRPr="00000000" w14:paraId="000000B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830"/>
        </w:tabs>
        <w:spacing w:after="60" w:before="6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Participants that elected an HDHP must be sent with an Active Enrollment Status.  </w:t>
      </w:r>
    </w:p>
    <w:p w:rsidR="00000000" w:rsidDel="00000000" w:rsidP="00000000" w:rsidRDefault="00000000" w:rsidRPr="00000000" w14:paraId="000000B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830"/>
        </w:tabs>
        <w:spacing w:after="60" w:before="6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Participants that in the prior plan year elected an HDHP but in the current annual enrollment elected a non-HDHP or elected no health plan coverage must be sent with an Inactive Enrollment Status.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Please Note: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 needs to receive inactive populations to ensure that the Client Billing Flag is populated appropriately on Fidelity’s system.</w:t>
      </w:r>
      <w:r w:rsidDel="00000000" w:rsidR="00000000" w:rsidRPr="00000000">
        <w:rPr>
          <w:rtl w:val="0"/>
        </w:rPr>
      </w:r>
    </w:p>
    <w:p w:rsidR="00000000" w:rsidDel="00000000" w:rsidP="00000000" w:rsidRDefault="00000000" w:rsidRPr="00000000" w14:paraId="000000C0">
      <w:pPr>
        <w:pStyle w:val="Heading3"/>
        <w:tabs>
          <w:tab w:val="left" w:pos="7830"/>
        </w:tabs>
        <w:rPr/>
      </w:pPr>
      <w:r w:rsidDel="00000000" w:rsidR="00000000" w:rsidRPr="00000000">
        <w:rPr>
          <w:rtl w:val="0"/>
        </w:rPr>
        <w:t xml:space="preserve">Timing Annual Full HS Record Specification Inbound File</w:t>
      </w:r>
    </w:p>
    <w:tbl>
      <w:tblPr>
        <w:tblStyle w:val="Table7"/>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500"/>
        <w:tblGridChange w:id="0">
          <w:tblGrid>
            <w:gridCol w:w="4950"/>
            <w:gridCol w:w="4500"/>
          </w:tblGrid>
        </w:tblGridChange>
      </w:tblGrid>
      <w:tr>
        <w:tc>
          <w:tcPr>
            <w:tcBorders>
              <w:bottom w:color="000000" w:space="0" w:sz="12" w:val="single"/>
            </w:tcBorders>
            <w:shd w:fill="dfdfdf" w:val="cle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H&amp;W Annual Enrollment Window</w:t>
            </w:r>
          </w:p>
        </w:tc>
        <w:tc>
          <w:tcPr>
            <w:tcBorders>
              <w:bottom w:color="000000" w:space="0" w:sz="12" w:val="single"/>
            </w:tcBorders>
            <w:shd w:fill="dfdfdf"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Timing for File to be Sent to Fidelity</w:t>
            </w:r>
          </w:p>
        </w:tc>
      </w:tr>
      <w:tr>
        <w:tc>
          <w:tcPr>
            <w:tcBorders>
              <w:top w:color="000000" w:space="0" w:sz="12" w:val="single"/>
            </w:tcBorders>
            <w:shd w:fill="auto"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11/23/2020 – 12/7/2020</w:t>
            </w:r>
          </w:p>
        </w:tc>
        <w:tc>
          <w:tcPr>
            <w:tcBorders>
              <w:top w:color="000000" w:space="0" w:sz="12"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&lt;Timing – for example 3 weeks after Annual enrollment&gt;</w:t>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keepNext w:val="0"/>
        <w:widowControl w:val="0"/>
        <w:tabs>
          <w:tab w:val="left" w:pos="7830"/>
        </w:tabs>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keepNext w:val="0"/>
        <w:widowControl w:val="0"/>
        <w:tabs>
          <w:tab w:val="left" w:pos="7830"/>
        </w:tabs>
        <w:rPr/>
      </w:pPr>
      <w:r w:rsidDel="00000000" w:rsidR="00000000" w:rsidRPr="00000000">
        <w:rPr>
          <w:rtl w:val="0"/>
        </w:rPr>
        <w:t xml:space="preserve">Enrollment Changes Throughout the Year</w:t>
      </w:r>
    </w:p>
    <w:p w:rsidR="00000000" w:rsidDel="00000000" w:rsidP="00000000" w:rsidRDefault="00000000" w:rsidRPr="00000000" w14:paraId="000000C8">
      <w:pPr>
        <w:pStyle w:val="Heading3"/>
        <w:tabs>
          <w:tab w:val="left" w:pos="7830"/>
        </w:tabs>
        <w:rPr/>
      </w:pPr>
      <w:r w:rsidDel="00000000" w:rsidR="00000000" w:rsidRPr="00000000">
        <w:rPr>
          <w:rtl w:val="0"/>
        </w:rPr>
        <w:t xml:space="preserve">Population to Include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participants should be included on the file to Fidelity.  </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Life Event Changes – Any participants that had life event changes that affect their health plan status.</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New Hire – Any participants that are hired throughout the year and elect an HDHP.  </w:t>
      </w:r>
    </w:p>
    <w:p w:rsidR="00000000" w:rsidDel="00000000" w:rsidP="00000000" w:rsidRDefault="00000000" w:rsidRPr="00000000" w14:paraId="000000CC">
      <w:pPr>
        <w:pStyle w:val="Heading3"/>
        <w:tabs>
          <w:tab w:val="left" w:pos="7830"/>
        </w:tabs>
        <w:rPr/>
      </w:pPr>
      <w:r w:rsidDel="00000000" w:rsidR="00000000" w:rsidRPr="00000000">
        <w:rPr>
          <w:rtl w:val="0"/>
        </w:rPr>
        <w:t xml:space="preserve">Changes Only File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 prefers to receive a changes only file for the changes throughout the year files.  Changes only means an HS record will only be sent for those participants that had a change in their HS information.</w:t>
      </w:r>
    </w:p>
    <w:p w:rsidR="00000000" w:rsidDel="00000000" w:rsidP="00000000" w:rsidRDefault="00000000" w:rsidRPr="00000000" w14:paraId="000000CE">
      <w:pPr>
        <w:widowControl w:val="0"/>
        <w:rPr>
          <w:rFonts w:ascii="Tahoma" w:cs="Tahoma" w:eastAsia="Tahoma" w:hAnsi="Tahoma"/>
          <w:sz w:val="22"/>
          <w:szCs w:val="22"/>
        </w:rPr>
      </w:pPr>
      <w:r w:rsidDel="00000000" w:rsidR="00000000" w:rsidRPr="00000000">
        <w:rPr>
          <w:rFonts w:ascii="Arial Unicode MS" w:cs="Arial Unicode MS" w:eastAsia="Arial Unicode MS" w:hAnsi="Arial Unicode MS"/>
          <w:sz w:val="22"/>
          <w:szCs w:val="22"/>
          <w:rtl w:val="0"/>
        </w:rPr>
        <w:t xml:space="preserve">☒  Change Only – The Vendor or Plan Sponsor has confirmed they are able to send a changes only file.  </w:t>
      </w:r>
    </w:p>
    <w:p w:rsidR="00000000" w:rsidDel="00000000" w:rsidP="00000000" w:rsidRDefault="00000000" w:rsidRPr="00000000" w14:paraId="000000CF">
      <w:pPr>
        <w:rPr>
          <w:rFonts w:ascii="Tahoma" w:cs="Tahoma" w:eastAsia="Tahoma" w:hAnsi="Tahoma"/>
          <w:sz w:val="22"/>
          <w:szCs w:val="22"/>
        </w:rPr>
      </w:pPr>
      <w:r w:rsidDel="00000000" w:rsidR="00000000" w:rsidRPr="00000000">
        <w:rPr>
          <w:sz w:val="22"/>
          <w:szCs w:val="22"/>
          <w:rtl w:val="0"/>
        </w:rPr>
        <w:t xml:space="preserve">☐   </w:t>
      </w:r>
      <w:r w:rsidDel="00000000" w:rsidR="00000000" w:rsidRPr="00000000">
        <w:rPr>
          <w:rFonts w:ascii="Tahoma" w:cs="Tahoma" w:eastAsia="Tahoma" w:hAnsi="Tahoma"/>
          <w:sz w:val="22"/>
          <w:szCs w:val="22"/>
          <w:rtl w:val="0"/>
        </w:rPr>
        <w:t xml:space="preserve">Full File – The Vendor or Plan Sponsor is not able to provide a changes only file.  Instead they will provide a full file of HS records each time a file is sent to Fidelity.  Fidelity’s system will only update the HS information is there is a change.  </w:t>
      </w:r>
    </w:p>
    <w:p w:rsidR="00000000" w:rsidDel="00000000" w:rsidP="00000000" w:rsidRDefault="00000000" w:rsidRPr="00000000" w14:paraId="000000D0">
      <w:pPr>
        <w:pStyle w:val="Heading3"/>
        <w:tabs>
          <w:tab w:val="left" w:pos="7830"/>
        </w:tabs>
        <w:rPr/>
      </w:pPr>
      <w:bookmarkStart w:colFirst="0" w:colLast="0" w:name="_qsh70q" w:id="26"/>
      <w:bookmarkEnd w:id="26"/>
      <w:r w:rsidDel="00000000" w:rsidR="00000000" w:rsidRPr="00000000">
        <w:rPr>
          <w:rtl w:val="0"/>
        </w:rPr>
        <w:t xml:space="preserve">Frequency of the HS Record Specification Inbound File </w:t>
      </w:r>
    </w:p>
    <w:tbl>
      <w:tblPr>
        <w:tblStyle w:val="Table8"/>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2610"/>
        <w:gridCol w:w="2610"/>
        <w:tblGridChange w:id="0">
          <w:tblGrid>
            <w:gridCol w:w="4230"/>
            <w:gridCol w:w="2610"/>
            <w:gridCol w:w="2610"/>
          </w:tblGrid>
        </w:tblGridChange>
      </w:tblGrid>
      <w:tr>
        <w:tc>
          <w:tcPr>
            <w:tcBorders>
              <w:bottom w:color="000000" w:space="0" w:sz="12" w:val="single"/>
            </w:tcBorders>
            <w:shd w:fill="dfdfdf" w:val="cle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Frequency</w:t>
            </w:r>
          </w:p>
        </w:tc>
        <w:tc>
          <w:tcPr>
            <w:tcBorders>
              <w:bottom w:color="000000" w:space="0" w:sz="12" w:val="single"/>
            </w:tcBorders>
            <w:shd w:fill="dfdfdf"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Day of the Week</w:t>
            </w:r>
          </w:p>
        </w:tc>
      </w:tr>
      <w:tr>
        <w:tc>
          <w:tcPr>
            <w:tcBorders>
              <w:top w:color="000000" w:space="0" w:sz="12" w:val="single"/>
            </w:tcBorders>
            <w:shd w:fill="auto"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HS Record Specification</w:t>
            </w:r>
          </w:p>
        </w:tc>
        <w:tc>
          <w:tcPr>
            <w:tcBorders>
              <w:top w:color="000000" w:space="0" w:sz="12"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&lt;Frequency&gt;</w:t>
            </w:r>
          </w:p>
        </w:tc>
        <w:tc>
          <w:tcPr>
            <w:tcBorders>
              <w:top w:color="000000" w:space="0" w:sz="12"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&lt;Day of the Week&gt;</w:t>
            </w:r>
          </w:p>
        </w:tc>
      </w:tr>
    </w:tbl>
    <w:p w:rsidR="00000000" w:rsidDel="00000000" w:rsidP="00000000" w:rsidRDefault="00000000" w:rsidRPr="00000000" w14:paraId="000000D7">
      <w:pPr>
        <w:pStyle w:val="Heading2"/>
        <w:keepNext w:val="0"/>
        <w:widowControl w:val="0"/>
        <w:tabs>
          <w:tab w:val="left" w:pos="7830"/>
        </w:tabs>
        <w:rPr/>
      </w:pPr>
      <w:bookmarkStart w:colFirst="0" w:colLast="0" w:name="_3as4poj" w:id="27"/>
      <w:bookmarkEnd w:id="27"/>
      <w:r w:rsidDel="00000000" w:rsidR="00000000" w:rsidRPr="00000000">
        <w:rPr>
          <w:rtl w:val="0"/>
        </w:rPr>
        <w:t xml:space="preserve">Transmission Method</w:t>
      </w:r>
    </w:p>
    <w:tbl>
      <w:tblPr>
        <w:tblStyle w:val="Table9"/>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770"/>
        <w:tblGridChange w:id="0">
          <w:tblGrid>
            <w:gridCol w:w="4680"/>
            <w:gridCol w:w="4770"/>
          </w:tblGrid>
        </w:tblGridChange>
      </w:tblGrid>
      <w:tr>
        <w:tc>
          <w:tcPr>
            <w:tcBorders>
              <w:bottom w:color="000000" w:space="0" w:sz="12" w:val="single"/>
            </w:tcBorders>
            <w:shd w:fill="dfdfdf" w:val="cle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Transmission Method</w:t>
            </w:r>
          </w:p>
        </w:tc>
      </w:tr>
      <w:tr>
        <w:tc>
          <w:tcPr>
            <w:tcBorders>
              <w:top w:color="000000" w:space="0" w:sz="12" w:val="single"/>
            </w:tcBorders>
            <w:shd w:fill="auto"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HS Record Specification</w:t>
            </w:r>
          </w:p>
        </w:tc>
        <w:tc>
          <w:tcPr>
            <w:tcBorders>
              <w:top w:color="000000" w:space="0" w:sz="12"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EDT - SFTP</w:t>
            </w:r>
          </w:p>
        </w:tc>
      </w:tr>
    </w:tbl>
    <w:p w:rsidR="00000000" w:rsidDel="00000000" w:rsidP="00000000" w:rsidRDefault="00000000" w:rsidRPr="00000000" w14:paraId="000000DC">
      <w:pPr>
        <w:pStyle w:val="Heading2"/>
        <w:tabs>
          <w:tab w:val="left" w:pos="7830"/>
        </w:tabs>
        <w:rPr/>
      </w:pPr>
      <w:r w:rsidDel="00000000" w:rsidR="00000000" w:rsidRPr="00000000">
        <w:rPr>
          <w:rtl w:val="0"/>
        </w:rPr>
        <w:t xml:space="preserve">Testing Header Required</w:t>
      </w:r>
    </w:p>
    <w:p w:rsidR="00000000" w:rsidDel="00000000" w:rsidP="00000000" w:rsidRDefault="00000000" w:rsidRPr="00000000" w14:paraId="000000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header is required when test files are sent to Fidelity via the EDT connection.  The header must be the first line in the test file otherwise the test file will load into Fidelity’s production environment.</w:t>
      </w:r>
    </w:p>
    <w:tbl>
      <w:tblPr>
        <w:tblStyle w:val="Table10"/>
        <w:tblW w:w="9720.0" w:type="dxa"/>
        <w:jc w:val="center"/>
        <w:tblLayout w:type="fixed"/>
        <w:tblLook w:val="0000"/>
      </w:tblPr>
      <w:tblGrid>
        <w:gridCol w:w="900"/>
        <w:gridCol w:w="1170"/>
        <w:gridCol w:w="900"/>
        <w:gridCol w:w="540"/>
        <w:gridCol w:w="1007"/>
        <w:gridCol w:w="3975"/>
        <w:gridCol w:w="1228"/>
        <w:tblGridChange w:id="0">
          <w:tblGrid>
            <w:gridCol w:w="900"/>
            <w:gridCol w:w="1170"/>
            <w:gridCol w:w="900"/>
            <w:gridCol w:w="540"/>
            <w:gridCol w:w="1007"/>
            <w:gridCol w:w="3975"/>
            <w:gridCol w:w="1228"/>
          </w:tblGrid>
        </w:tblGridChange>
      </w:tblGrid>
      <w:tr>
        <w:trPr>
          <w:trHeight w:val="1538"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DE">
            <w:pPr>
              <w:widowControl w:val="0"/>
              <w:jc w:val="center"/>
              <w:rPr>
                <w:rFonts w:ascii="Tahoma" w:cs="Tahoma" w:eastAsia="Tahoma" w:hAnsi="Tahoma"/>
                <w:sz w:val="14"/>
                <w:szCs w:val="14"/>
              </w:rPr>
            </w:pPr>
            <w:r w:rsidDel="00000000" w:rsidR="00000000" w:rsidRPr="00000000">
              <w:rPr>
                <w:rFonts w:ascii="Tahoma" w:cs="Tahoma" w:eastAsia="Tahoma" w:hAnsi="Tahoma"/>
                <w:color w:val="000080"/>
              </w:rPr>
              <w:drawing>
                <wp:inline distB="0" distT="0" distL="0" distR="0">
                  <wp:extent cx="2752725" cy="107632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2725" cy="1076325"/>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1"/>
                <w:strike w:val="0"/>
                <w:color w:val="000000"/>
                <w:sz w:val="22"/>
                <w:szCs w:val="22"/>
                <w:u w:val="none"/>
                <w:shd w:fill="auto" w:val="clear"/>
                <w:vertAlign w:val="baseline"/>
              </w:rPr>
            </w:pPr>
            <w:bookmarkStart w:colFirst="0" w:colLast="0" w:name="_1pxezwc" w:id="28"/>
            <w:bookmarkEnd w:id="28"/>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EDT Test Header</w:t>
            </w:r>
          </w:p>
        </w:tc>
      </w:tr>
      <w:tr>
        <w:trPr>
          <w:trHeight w:val="591" w:hRule="atLeast"/>
        </w:trPr>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NO.</w:t>
            </w:r>
          </w:p>
        </w:tc>
        <w:tc>
          <w:tcPr>
            <w:vMerge w:val="restart"/>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BYTES</w:t>
            </w:r>
          </w:p>
        </w:tc>
        <w:tc>
          <w:tcPr>
            <w:gridSpan w:val="2"/>
            <w:tcBorders>
              <w:top w:color="000000" w:space="0" w:sz="6" w:val="single"/>
              <w:left w:color="000000" w:space="0" w:sz="0" w:val="nil"/>
              <w:bottom w:color="000000" w:space="0" w:sz="6" w:val="single"/>
              <w:right w:color="000000" w:space="0" w:sz="0" w:val="nil"/>
            </w:tcBorders>
            <w:tcMar>
              <w:left w:w="14.0" w:type="dxa"/>
              <w:right w:w="14.0" w:type="dxa"/>
            </w:tcMar>
          </w:tcPr>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POSITIONS</w:t>
            </w:r>
          </w:p>
        </w:tc>
        <w:tc>
          <w:tcPr>
            <w:vMerge w:val="restart"/>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VALUE</w:t>
            </w:r>
          </w:p>
        </w:tc>
        <w:tc>
          <w:tcPr>
            <w:vMerge w:val="restart"/>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NAME</w:t>
            </w:r>
          </w:p>
        </w:tc>
        <w:tc>
          <w:tcPr>
            <w:vMerge w:val="restart"/>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44" w:right="-72"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PICTURE</w:t>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p>
        </w:tc>
        <w:tc>
          <w:tcPr>
            <w:vMerge w:val="continue"/>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FROM</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TO</w:t>
            </w:r>
          </w:p>
        </w:tc>
        <w:tc>
          <w:tcPr>
            <w:vMerge w:val="continue"/>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TESTEDT</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59"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FILE IDENTIFIER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44" w:right="-72"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X(07)</w:t>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73</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80</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59"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FILLER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44" w:right="-72"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X(73)</w:t>
            </w:r>
          </w:p>
        </w:tc>
      </w:tr>
    </w:tbl>
    <w:p w:rsidR="00000000" w:rsidDel="00000000" w:rsidP="00000000" w:rsidRDefault="00000000" w:rsidRPr="00000000" w14:paraId="00000104">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05">
      <w:pPr>
        <w:widowControl w:val="0"/>
        <w:rPr>
          <w:rFonts w:ascii="Tahoma" w:cs="Tahoma" w:eastAsia="Tahoma" w:hAnsi="Tahoma"/>
        </w:rPr>
      </w:pPr>
      <w:r w:rsidDel="00000000" w:rsidR="00000000" w:rsidRPr="00000000">
        <w:rPr>
          <w:rtl w:val="0"/>
        </w:rPr>
      </w:r>
    </w:p>
    <w:tbl>
      <w:tblPr>
        <w:tblStyle w:val="Table11"/>
        <w:tblW w:w="9698.0" w:type="dxa"/>
        <w:jc w:val="center"/>
        <w:tblLayout w:type="fixed"/>
        <w:tblLook w:val="0000"/>
      </w:tblPr>
      <w:tblGrid>
        <w:gridCol w:w="1267"/>
        <w:gridCol w:w="1928"/>
        <w:gridCol w:w="6503"/>
        <w:tblGridChange w:id="0">
          <w:tblGrid>
            <w:gridCol w:w="1267"/>
            <w:gridCol w:w="1928"/>
            <w:gridCol w:w="6503"/>
          </w:tblGrid>
        </w:tblGridChange>
      </w:tblGrid>
      <w:tr>
        <w:trPr>
          <w:trHeight w:val="300"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RECORD SPECIFICATION DETAILS</w:t>
            </w:r>
          </w:p>
          <w:p w:rsidR="00000000" w:rsidDel="00000000" w:rsidP="00000000" w:rsidRDefault="00000000" w:rsidRPr="00000000" w14:paraId="00000107">
            <w:pPr>
              <w:jc w:val="center"/>
              <w:rPr>
                <w:rFonts w:ascii="Tahoma" w:cs="Tahoma" w:eastAsia="Tahoma" w:hAnsi="Tahoma"/>
                <w:b w:val="1"/>
                <w:smallCaps w:val="1"/>
                <w:sz w:val="22"/>
                <w:szCs w:val="22"/>
              </w:rPr>
            </w:pPr>
            <w:r w:rsidDel="00000000" w:rsidR="00000000" w:rsidRPr="00000000">
              <w:rPr>
                <w:rFonts w:ascii="Tahoma" w:cs="Tahoma" w:eastAsia="Tahoma" w:hAnsi="Tahoma"/>
                <w:b w:val="1"/>
                <w:sz w:val="22"/>
                <w:szCs w:val="22"/>
                <w:rtl w:val="0"/>
              </w:rPr>
              <w:t xml:space="preserve">EDT TEST HEADER</w:t>
            </w:r>
            <w:r w:rsidDel="00000000" w:rsidR="00000000" w:rsidRPr="00000000">
              <w:rPr>
                <w:rtl w:val="0"/>
              </w:rPr>
            </w:r>
          </w:p>
          <w:p w:rsidR="00000000" w:rsidDel="00000000" w:rsidP="00000000" w:rsidRDefault="00000000" w:rsidRPr="00000000" w14:paraId="00000108">
            <w:pPr>
              <w:widowControl w:val="0"/>
              <w:jc w:val="center"/>
              <w:rPr>
                <w:rFonts w:ascii="Tahoma" w:cs="Tahoma" w:eastAsia="Tahoma" w:hAnsi="Tahoma"/>
                <w:b w:val="1"/>
                <w:color w:val="00000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tabs>
                <w:tab w:val="left" w:pos="4500"/>
              </w:tabs>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To identify a test transmission. This record should be the first line in the file.</w:t>
            </w:r>
          </w:p>
          <w:p w:rsidR="00000000" w:rsidDel="00000000" w:rsidP="00000000" w:rsidRDefault="00000000" w:rsidRPr="00000000" w14:paraId="0000010D">
            <w:pPr>
              <w:tabs>
                <w:tab w:val="left" w:pos="4500"/>
              </w:tabs>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TESTEDT record is not case sensitive.</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Number</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Name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Description</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Test File identifier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Should be populated with “TESTEDT” ONLY</w:t>
            </w:r>
          </w:p>
        </w:tc>
      </w:tr>
    </w:tbl>
    <w:p w:rsidR="00000000" w:rsidDel="00000000" w:rsidP="00000000" w:rsidRDefault="00000000" w:rsidRPr="00000000" w14:paraId="00000118">
      <w:pPr>
        <w:pStyle w:val="Heading2"/>
        <w:keepNext w:val="0"/>
        <w:widowControl w:val="0"/>
        <w:tabs>
          <w:tab w:val="left" w:pos="7830"/>
        </w:tabs>
        <w:rPr/>
      </w:pPr>
      <w:r w:rsidDel="00000000" w:rsidR="00000000" w:rsidRPr="00000000">
        <w:rPr>
          <w:rtl w:val="0"/>
        </w:rPr>
      </w:r>
    </w:p>
    <w:p w:rsidR="00000000" w:rsidDel="00000000" w:rsidP="00000000" w:rsidRDefault="00000000" w:rsidRPr="00000000" w14:paraId="00000119">
      <w:pPr>
        <w:pStyle w:val="Heading2"/>
        <w:keepNext w:val="0"/>
        <w:widowControl w:val="0"/>
        <w:tabs>
          <w:tab w:val="left" w:pos="7830"/>
        </w:tabs>
        <w:rPr/>
      </w:pPr>
      <w:r w:rsidDel="00000000" w:rsidR="00000000" w:rsidRPr="00000000">
        <w:br w:type="column"/>
      </w:r>
      <w:r w:rsidDel="00000000" w:rsidR="00000000" w:rsidRPr="00000000">
        <w:rPr>
          <w:rtl w:val="0"/>
        </w:rPr>
        <w:t xml:space="preserve">RAE Record Specification</w:t>
      </w:r>
    </w:p>
    <w:tbl>
      <w:tblPr>
        <w:tblStyle w:val="Table12"/>
        <w:tblW w:w="12420.0" w:type="dxa"/>
        <w:jc w:val="left"/>
        <w:tblInd w:w="-8.0" w:type="dxa"/>
        <w:tblLayout w:type="fixed"/>
        <w:tblLook w:val="0000"/>
      </w:tblPr>
      <w:tblGrid>
        <w:gridCol w:w="810"/>
        <w:gridCol w:w="1110"/>
        <w:gridCol w:w="720"/>
        <w:gridCol w:w="720"/>
        <w:gridCol w:w="1350"/>
        <w:gridCol w:w="3570"/>
        <w:gridCol w:w="1290"/>
        <w:gridCol w:w="2850"/>
        <w:tblGridChange w:id="0">
          <w:tblGrid>
            <w:gridCol w:w="810"/>
            <w:gridCol w:w="1110"/>
            <w:gridCol w:w="720"/>
            <w:gridCol w:w="720"/>
            <w:gridCol w:w="1350"/>
            <w:gridCol w:w="3570"/>
            <w:gridCol w:w="1290"/>
            <w:gridCol w:w="2850"/>
          </w:tblGrid>
        </w:tblGridChange>
      </w:tblGrid>
      <w:tr>
        <w:trPr>
          <w:trHeight w:val="1677" w:hRule="atLeast"/>
        </w:trPr>
        <w:tc>
          <w:tcPr>
            <w:gridSpan w:val="5"/>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A">
            <w:pPr>
              <w:widowControl w:val="0"/>
              <w:rPr>
                <w:rFonts w:ascii="Tahoma" w:cs="Tahoma" w:eastAsia="Tahoma" w:hAnsi="Tahoma"/>
              </w:rPr>
            </w:pPr>
            <w:r w:rsidDel="00000000" w:rsidR="00000000" w:rsidRPr="00000000">
              <w:rPr>
                <w:rFonts w:ascii="Tahoma" w:cs="Tahoma" w:eastAsia="Tahoma" w:hAnsi="Tahoma"/>
                <w:color w:val="000080"/>
              </w:rPr>
              <w:drawing>
                <wp:inline distB="0" distT="0" distL="0" distR="0">
                  <wp:extent cx="2752725" cy="10763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2725" cy="1076325"/>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widowControl w:val="0"/>
              <w:jc w:val="center"/>
              <w:rPr>
                <w:rFonts w:ascii="Tahoma" w:cs="Tahoma" w:eastAsia="Tahoma" w:hAnsi="Tahoma"/>
                <w:b w:val="1"/>
                <w:smallCaps w:val="1"/>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REIMBURSEMENT ACCOUNT RECORD</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RAE Record – Enrollment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(ALL ALPHA CHARACTERS MUST BE CAPITALIZED.)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widowControl w:val="0"/>
              <w:jc w:val="center"/>
              <w:rPr>
                <w:rFonts w:ascii="Tahoma" w:cs="Tahoma" w:eastAsia="Tahoma" w:hAnsi="Tahoma"/>
                <w:b w:val="1"/>
                <w:smallCaps w:val="1"/>
              </w:rPr>
            </w:pPr>
            <w:r w:rsidDel="00000000" w:rsidR="00000000" w:rsidRPr="00000000">
              <w:rPr>
                <w:rFonts w:ascii="Tahoma" w:cs="Tahoma" w:eastAsia="Tahoma" w:hAnsi="Tahoma"/>
                <w:b w:val="1"/>
                <w:smallCaps w:val="1"/>
                <w:rtl w:val="0"/>
              </w:rPr>
              <w:t xml:space="preserve">MAPPING NOTES</w:t>
            </w:r>
          </w:p>
        </w:tc>
      </w:tr>
      <w:tr>
        <w:trPr>
          <w:trHeight w:val="591" w:hRule="atLeast"/>
        </w:trPr>
        <w:tc>
          <w:tcPr>
            <w:tcBorders>
              <w:top w:color="000000" w:space="0" w:sz="6" w:val="single"/>
              <w:left w:color="000000" w:space="0" w:sz="6" w:val="single"/>
              <w:right w:color="000000" w:space="0" w:sz="0" w:val="nil"/>
            </w:tcBorders>
            <w:shd w:fill="auto"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NO.</w:t>
            </w:r>
          </w:p>
        </w:tc>
        <w:tc>
          <w:tcPr>
            <w:vMerge w:val="restart"/>
            <w:tcBorders>
              <w:top w:color="000000" w:space="0" w:sz="6" w:val="single"/>
              <w:left w:color="000000" w:space="0" w:sz="6" w:val="single"/>
              <w:right w:color="000000" w:space="0" w:sz="6" w:val="single"/>
            </w:tcBorders>
            <w:shd w:fill="auto"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BYTES</w:t>
            </w:r>
          </w:p>
        </w:tc>
        <w:tc>
          <w:tcPr>
            <w:gridSpan w:val="2"/>
            <w:tcBorders>
              <w:top w:color="000000" w:space="0" w:sz="6" w:val="single"/>
              <w:left w:color="000000" w:space="0" w:sz="0" w:val="nil"/>
              <w:right w:color="000000" w:space="0" w:sz="0" w:val="nil"/>
            </w:tcBorders>
            <w:shd w:fill="auto"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POSITIONS</w:t>
            </w:r>
          </w:p>
        </w:tc>
        <w:tc>
          <w:tcPr>
            <w:tcBorders>
              <w:top w:color="000000" w:space="0" w:sz="6" w:val="single"/>
              <w:left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VALUE</w:t>
            </w:r>
          </w:p>
        </w:tc>
        <w:tc>
          <w:tcPr>
            <w:tcBorders>
              <w:top w:color="000000" w:space="0" w:sz="6" w:val="single"/>
              <w:left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NAME</w:t>
            </w:r>
          </w:p>
        </w:tc>
        <w:tc>
          <w:tcPr>
            <w:tcBorders>
              <w:top w:color="000000" w:space="0" w:sz="6" w:val="single"/>
              <w:left w:color="000000" w:space="0" w:sz="6" w:val="single"/>
              <w:right w:color="000000" w:space="0" w:sz="6" w:val="single"/>
            </w:tcBorders>
            <w:shd w:fill="auto" w:val="clear"/>
            <w:tcMar>
              <w:top w:w="0.0" w:type="dxa"/>
              <w:left w:w="14.0" w:type="dxa"/>
              <w:bottom w:w="0.0" w:type="dxa"/>
              <w:right w:w="14.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PICTURE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r>
      <w:tr>
        <w:trPr>
          <w:trHeight w:val="355" w:hRule="atLeast"/>
        </w:trPr>
        <w:tc>
          <w:tcPr>
            <w:tcBorders>
              <w:top w:color="000000" w:space="0" w:sz="0" w:val="nil"/>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Mar>
              <w:top w:w="0.0" w:type="dxa"/>
              <w:left w:w="14.0" w:type="dxa"/>
              <w:bottom w:w="0.0" w:type="dxa"/>
              <w:right w:w="14.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FROM</w:t>
            </w:r>
          </w:p>
        </w:tc>
        <w:tc>
          <w:tcPr>
            <w:tcBorders>
              <w:top w:color="000000" w:space="0" w:sz="6" w:val="single"/>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TO</w:t>
            </w:r>
          </w:p>
        </w:tc>
        <w:tc>
          <w:tcPr>
            <w:tcBorders>
              <w:top w:color="000000" w:space="0" w:sz="0" w:val="nil"/>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0.0" w:type="dxa"/>
              <w:left w:w="14.0" w:type="dxa"/>
              <w:bottom w:w="0.0" w:type="dxa"/>
              <w:right w:w="14.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reimbursement account PLAN NUMBER (HSA / FSA 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p>
        </w:tc>
      </w:tr>
      <w:tr>
        <w:trPr>
          <w:trHeight w:val="44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44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SOCIAL SECURITY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eepssn</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FIELD TYPE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w:t>
            </w:r>
          </w:p>
        </w:tc>
      </w:tr>
      <w:tr>
        <w:trPr>
          <w:trHeight w:val="178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SEE KEY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REIMBURSEMENT ACCOUNT PLAN CODE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X(6)</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R or 62 send HCFSA</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U or 72 send DCFSA</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V or 73</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LPFSA</w:t>
            </w:r>
          </w:p>
        </w:tc>
      </w:tr>
      <w:tr>
        <w:trPr>
          <w:trHeight w:val="44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CCYY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plan year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 digit year of eedbenstartdate</w:t>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71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Annual ELECTION AMOUNT</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9(06)V99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EedEEGoalAmt</w:t>
            </w:r>
            <w:r w:rsidDel="00000000" w:rsidR="00000000" w:rsidRPr="00000000">
              <w:rPr>
                <w:rtl w:val="0"/>
              </w:rPr>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COVERAGE EFFECTIVE DATE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eedbenstartdate</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COVERAGE END DATE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eedbenstopdate</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72</w:t>
            </w:r>
          </w:p>
        </w:tc>
        <w:tc>
          <w:tcPr>
            <w:tcBorders>
              <w:top w:color="000000" w:space="0" w:sz="6" w:val="single"/>
              <w:left w:color="000000" w:space="0" w:sz="6" w:val="single"/>
              <w:bottom w:color="000000" w:space="0" w:sz="6" w:val="single"/>
              <w:right w:color="000000" w:space="0" w:sz="6" w:val="single"/>
            </w:tcBorders>
            <w:shd w:fill="auto" w:val="clear"/>
            <w:tcMar>
              <w:top w:w="0.0" w:type="dxa"/>
              <w:left w:w="14.0" w:type="dxa"/>
              <w:bottom w:w="0.0" w:type="dxa"/>
              <w:right w:w="14.0" w:type="dxa"/>
            </w:tcM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HRA COVERAGE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bl>
    <w:p w:rsidR="00000000" w:rsidDel="00000000" w:rsidP="00000000" w:rsidRDefault="00000000" w:rsidRPr="00000000" w14:paraId="000001BC">
      <w:pPr>
        <w:widowControl w:val="0"/>
        <w:rPr>
          <w:rFonts w:ascii="Tahoma" w:cs="Tahoma" w:eastAsia="Tahoma" w:hAnsi="Tahoma"/>
          <w:b w:val="1"/>
          <w:color w:val="ff0000"/>
        </w:rPr>
      </w:pPr>
      <w:r w:rsidDel="00000000" w:rsidR="00000000" w:rsidRPr="00000000">
        <w:rPr>
          <w:rFonts w:ascii="Tahoma" w:cs="Tahoma" w:eastAsia="Tahoma" w:hAnsi="Tahoma"/>
          <w:b w:val="1"/>
          <w:rtl w:val="0"/>
        </w:rPr>
        <w:br w:type="textWrapping"/>
      </w:r>
      <w:r w:rsidDel="00000000" w:rsidR="00000000" w:rsidRPr="00000000">
        <w:rPr>
          <w:rtl w:val="0"/>
        </w:rPr>
      </w:r>
    </w:p>
    <w:p w:rsidR="00000000" w:rsidDel="00000000" w:rsidP="00000000" w:rsidRDefault="00000000" w:rsidRPr="00000000" w14:paraId="000001BD">
      <w:pPr>
        <w:rPr>
          <w:rFonts w:ascii="Tahoma" w:cs="Tahoma" w:eastAsia="Tahoma" w:hAnsi="Tahoma"/>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BE">
      <w:pPr>
        <w:widowControl w:val="0"/>
        <w:rPr>
          <w:rFonts w:ascii="Tahoma" w:cs="Tahoma" w:eastAsia="Tahoma" w:hAnsi="Tahoma"/>
          <w:b w:val="1"/>
          <w:color w:val="000000"/>
        </w:rPr>
      </w:pPr>
      <w:r w:rsidDel="00000000" w:rsidR="00000000" w:rsidRPr="00000000">
        <w:rPr>
          <w:rtl w:val="0"/>
        </w:rPr>
      </w:r>
    </w:p>
    <w:tbl>
      <w:tblPr>
        <w:tblStyle w:val="Table13"/>
        <w:tblW w:w="9540.0" w:type="dxa"/>
        <w:jc w:val="center"/>
        <w:tblLayout w:type="fixed"/>
        <w:tblLook w:val="0000"/>
      </w:tblPr>
      <w:tblGrid>
        <w:gridCol w:w="1222"/>
        <w:gridCol w:w="8318"/>
        <w:tblGridChange w:id="0">
          <w:tblGrid>
            <w:gridCol w:w="1222"/>
            <w:gridCol w:w="8318"/>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1BF">
            <w:pPr>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RECORD SPECIFICATION DETAILS</w:t>
            </w:r>
          </w:p>
          <w:p w:rsidR="00000000" w:rsidDel="00000000" w:rsidP="00000000" w:rsidRDefault="00000000" w:rsidRPr="00000000" w14:paraId="000001C0">
            <w:pPr>
              <w:jc w:val="center"/>
              <w:rPr>
                <w:rFonts w:ascii="Tahoma" w:cs="Tahoma" w:eastAsia="Tahoma" w:hAnsi="Tahoma"/>
                <w:b w:val="1"/>
                <w:smallCaps w:val="1"/>
                <w:sz w:val="22"/>
                <w:szCs w:val="22"/>
              </w:rPr>
            </w:pPr>
            <w:r w:rsidDel="00000000" w:rsidR="00000000" w:rsidRPr="00000000">
              <w:rPr>
                <w:rFonts w:ascii="Tahoma" w:cs="Tahoma" w:eastAsia="Tahoma" w:hAnsi="Tahoma"/>
                <w:b w:val="1"/>
                <w:sz w:val="22"/>
                <w:szCs w:val="22"/>
                <w:rtl w:val="0"/>
              </w:rPr>
              <w:t xml:space="preserve">RAE RECORD - ENROLLMENT</w:t>
            </w:r>
            <w:r w:rsidDel="00000000" w:rsidR="00000000" w:rsidRPr="00000000">
              <w:rPr>
                <w:rtl w:val="0"/>
              </w:rPr>
            </w:r>
          </w:p>
          <w:p w:rsidR="00000000" w:rsidDel="00000000" w:rsidP="00000000" w:rsidRDefault="00000000" w:rsidRPr="00000000" w14:paraId="000001C1">
            <w:pPr>
              <w:widowControl w:val="0"/>
              <w:jc w:val="center"/>
              <w:rPr>
                <w:rFonts w:ascii="Tahoma" w:cs="Tahoma" w:eastAsia="Tahoma" w:hAnsi="Tahoma"/>
                <w:b w:val="1"/>
                <w:color w:val="00000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4">
            <w:pPr>
              <w:tabs>
                <w:tab w:val="left" w:pos="4500"/>
              </w:tabs>
              <w:ind w:left="20" w:hanging="20"/>
              <w:rPr>
                <w:rFonts w:ascii="Tahoma" w:cs="Tahoma" w:eastAsia="Tahoma" w:hAnsi="Tahoma"/>
              </w:rPr>
            </w:pPr>
            <w:r w:rsidDel="00000000" w:rsidR="00000000" w:rsidRPr="00000000">
              <w:rPr>
                <w:rFonts w:ascii="Tahoma" w:cs="Tahoma" w:eastAsia="Tahoma" w:hAnsi="Tahoma"/>
                <w:rtl w:val="0"/>
              </w:rPr>
              <w:t xml:space="preserve">Includes the Enrollment Information for a Reimbursement Account received from the H&amp;W Provider.</w:t>
            </w:r>
          </w:p>
          <w:p w:rsidR="00000000" w:rsidDel="00000000" w:rsidP="00000000" w:rsidRDefault="00000000" w:rsidRPr="00000000" w14:paraId="000001C5">
            <w:pPr>
              <w:tabs>
                <w:tab w:val="left" w:pos="4500"/>
              </w:tabs>
              <w:ind w:left="1350" w:hanging="1350"/>
              <w:rPr>
                <w:rFonts w:ascii="Tahoma" w:cs="Tahoma" w:eastAsia="Tahoma" w:hAnsi="Tahoma"/>
              </w:rPr>
            </w:pP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tbl>
      <w:tblPr>
        <w:tblStyle w:val="Table14"/>
        <w:tblW w:w="9540.0" w:type="dxa"/>
        <w:jc w:val="center"/>
        <w:tblLayout w:type="fixed"/>
        <w:tblLook w:val="0000"/>
      </w:tblPr>
      <w:tblGrid>
        <w:gridCol w:w="1217"/>
        <w:gridCol w:w="2048"/>
        <w:gridCol w:w="6275"/>
        <w:tblGridChange w:id="0">
          <w:tblGrid>
            <w:gridCol w:w="1217"/>
            <w:gridCol w:w="2048"/>
            <w:gridCol w:w="6275"/>
          </w:tblGrid>
        </w:tblGridChange>
      </w:tblGrid>
      <w:tr>
        <w:trPr>
          <w:trHeight w:val="328" w:hRule="atLeast"/>
        </w:trPr>
        <w:tc>
          <w:tcPr>
            <w:vMerge w:val="restart"/>
            <w:tcBorders>
              <w:top w:color="000000" w:space="0" w:sz="4" w:val="single"/>
              <w:left w:color="000000" w:space="0" w:sz="4" w:val="single"/>
              <w:bottom w:color="000000" w:space="0" w:sz="8" w:val="single"/>
              <w:right w:color="000000" w:space="0" w:sz="4" w:val="single"/>
            </w:tcBorders>
            <w:shd w:fill="dfdfdf" w:val="clear"/>
          </w:tcPr>
          <w:p w:rsidR="00000000" w:rsidDel="00000000" w:rsidP="00000000" w:rsidRDefault="00000000" w:rsidRPr="00000000" w14:paraId="000001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Number</w:t>
            </w:r>
          </w:p>
        </w:tc>
        <w:tc>
          <w:tcPr>
            <w:vMerge w:val="restart"/>
            <w:tcBorders>
              <w:top w:color="000000" w:space="0" w:sz="4" w:val="single"/>
              <w:left w:color="000000" w:space="0" w:sz="4" w:val="single"/>
              <w:bottom w:color="000000" w:space="0" w:sz="8" w:val="single"/>
              <w:right w:color="000000" w:space="0" w:sz="4" w:val="single"/>
            </w:tcBorders>
            <w:shd w:fill="dfdfdf" w:val="clear"/>
          </w:tcPr>
          <w:p w:rsidR="00000000" w:rsidDel="00000000" w:rsidP="00000000" w:rsidRDefault="00000000" w:rsidRPr="00000000" w14:paraId="000001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Name</w:t>
            </w:r>
          </w:p>
        </w:tc>
        <w:tc>
          <w:tcPr>
            <w:vMerge w:val="restart"/>
            <w:tcBorders>
              <w:top w:color="000000" w:space="0" w:sz="4" w:val="single"/>
              <w:left w:color="000000" w:space="0" w:sz="4" w:val="single"/>
              <w:bottom w:color="000000" w:space="0" w:sz="8" w:val="single"/>
              <w:right w:color="000000" w:space="0" w:sz="4" w:val="single"/>
            </w:tcBorders>
            <w:shd w:fill="dfdfdf" w:val="clear"/>
          </w:tcPr>
          <w:p w:rsidR="00000000" w:rsidDel="00000000" w:rsidP="00000000" w:rsidRDefault="00000000" w:rsidRPr="00000000" w14:paraId="000001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Description</w:t>
            </w:r>
          </w:p>
        </w:tc>
      </w:tr>
      <w:tr>
        <w:trPr>
          <w:trHeight w:val="300" w:hRule="atLeast"/>
        </w:trPr>
        <w:tc>
          <w:tcPr>
            <w:vMerge w:val="continue"/>
            <w:tcBorders>
              <w:top w:color="000000" w:space="0" w:sz="4" w:val="single"/>
              <w:left w:color="000000" w:space="0" w:sz="4" w:val="single"/>
              <w:bottom w:color="000000" w:space="0" w:sz="8" w:val="single"/>
              <w:right w:color="000000" w:space="0" w:sz="4" w:val="single"/>
            </w:tcBorders>
            <w:shd w:fill="dfdfdf" w:val="cle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shd w:fill="dfdfdf" w:val="cle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shd w:fill="dfdfdf" w:val="cle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r>
      <w:tr>
        <w:trPr>
          <w:trHeight w:val="615" w:hRule="atLeast"/>
        </w:trPr>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1</w:t>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CE">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REIMBURSEMENT ACCOUNT PLAN NUMBER</w:t>
            </w:r>
          </w:p>
        </w:tc>
        <w:tc>
          <w:tcPr>
            <w:tcBorders>
              <w:top w:color="000000" w:space="0" w:sz="8"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F">
            <w:pPr>
              <w:widowControl w:val="0"/>
              <w:rPr>
                <w:rFonts w:ascii="Tahoma" w:cs="Tahoma" w:eastAsia="Tahoma" w:hAnsi="Tahoma"/>
                <w:b w:val="1"/>
                <w:i w:val="1"/>
                <w:color w:val="000000"/>
              </w:rPr>
            </w:pPr>
            <w:r w:rsidDel="00000000" w:rsidR="00000000" w:rsidRPr="00000000">
              <w:rPr>
                <w:rFonts w:ascii="Tahoma" w:cs="Tahoma" w:eastAsia="Tahoma" w:hAnsi="Tahoma"/>
                <w:b w:val="1"/>
                <w:i w:val="1"/>
                <w:color w:val="000000"/>
                <w:rtl w:val="0"/>
              </w:rPr>
              <w:t xml:space="preserve">Required Field</w:t>
            </w:r>
          </w:p>
          <w:p w:rsidR="00000000" w:rsidDel="00000000" w:rsidP="00000000" w:rsidRDefault="00000000" w:rsidRPr="00000000" w14:paraId="000001D0">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The five-digit Reimbursement Account plan number assigned by Fidelity.  This is the same plan number as the Fidelity HSA plan number.</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widowControl w:val="0"/>
              <w:rPr>
                <w:rFonts w:ascii="Tahoma" w:cs="Tahoma" w:eastAsia="Tahoma" w:hAnsi="Tahoma"/>
              </w:rPr>
            </w:pPr>
            <w:r w:rsidDel="00000000" w:rsidR="00000000" w:rsidRPr="00000000">
              <w:rPr>
                <w:rFonts w:ascii="Tahoma" w:cs="Tahoma" w:eastAsia="Tahoma" w:hAnsi="Tahoma"/>
                <w:rtl w:val="0"/>
              </w:rPr>
              <w:t xml:space="preserve">SOCIAL SECURITY NUMBER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3">
            <w:pPr>
              <w:widowControl w:val="0"/>
              <w:rPr>
                <w:rFonts w:ascii="Tahoma" w:cs="Tahoma" w:eastAsia="Tahoma" w:hAnsi="Tahoma"/>
              </w:rPr>
            </w:pPr>
            <w:r w:rsidDel="00000000" w:rsidR="00000000" w:rsidRPr="00000000">
              <w:rPr>
                <w:rFonts w:ascii="Tahoma" w:cs="Tahoma" w:eastAsia="Tahoma" w:hAnsi="Tahoma"/>
                <w:b w:val="1"/>
                <w:i w:val="1"/>
                <w:rtl w:val="0"/>
              </w:rPr>
              <w:t xml:space="preserve">Required Field</w:t>
            </w:r>
            <w:r w:rsidDel="00000000" w:rsidR="00000000" w:rsidRPr="00000000">
              <w:rPr>
                <w:rtl w:val="0"/>
              </w:rPr>
            </w:r>
          </w:p>
          <w:p w:rsidR="00000000" w:rsidDel="00000000" w:rsidP="00000000" w:rsidRDefault="00000000" w:rsidRPr="00000000" w14:paraId="000001D4">
            <w:pPr>
              <w:widowControl w:val="0"/>
              <w:rPr>
                <w:rFonts w:ascii="Tahoma" w:cs="Tahoma" w:eastAsia="Tahoma" w:hAnsi="Tahoma"/>
              </w:rPr>
            </w:pPr>
            <w:r w:rsidDel="00000000" w:rsidR="00000000" w:rsidRPr="00000000">
              <w:rPr>
                <w:rFonts w:ascii="Tahoma" w:cs="Tahoma" w:eastAsia="Tahoma" w:hAnsi="Tahoma"/>
                <w:rtl w:val="0"/>
              </w:rPr>
              <w:t xml:space="preserve">Each participant in the plan has a unique Social Security Number.  Only valid US Social Security Numbers should be provided. All SSNs beginning with 998 or 999 will be rejected.  </w:t>
            </w:r>
          </w:p>
          <w:p w:rsidR="00000000" w:rsidDel="00000000" w:rsidP="00000000" w:rsidRDefault="00000000" w:rsidRPr="00000000" w14:paraId="000001D5">
            <w:pPr>
              <w:widowControl w:val="0"/>
              <w:spacing w:after="120" w:lineRule="auto"/>
              <w:rPr>
                <w:rFonts w:ascii="Tahoma" w:cs="Tahoma" w:eastAsia="Tahoma" w:hAnsi="Tahoma"/>
              </w:rPr>
            </w:pPr>
            <w:r w:rsidDel="00000000" w:rsidR="00000000" w:rsidRPr="00000000">
              <w:rPr>
                <w:rFonts w:ascii="Tahoma" w:cs="Tahoma" w:eastAsia="Tahoma" w:hAnsi="Tahoma"/>
                <w:rtl w:val="0"/>
              </w:rPr>
              <w:t xml:space="preserve">Employee indicative data must be sent prior to sending the RAE record to Fidelity.  </w:t>
            </w:r>
          </w:p>
          <w:p w:rsidR="00000000" w:rsidDel="00000000" w:rsidP="00000000" w:rsidRDefault="00000000" w:rsidRPr="00000000" w14:paraId="000001D6">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D7">
            <w:pPr>
              <w:widowControl w:val="0"/>
              <w:rPr>
                <w:rFonts w:ascii="Tahoma" w:cs="Tahoma" w:eastAsia="Tahoma" w:hAnsi="Tahoma"/>
              </w:rPr>
            </w:pPr>
            <w:r w:rsidDel="00000000" w:rsidR="00000000" w:rsidRPr="00000000">
              <w:rPr>
                <w:rFonts w:ascii="Tahoma" w:cs="Tahoma" w:eastAsia="Tahoma" w:hAnsi="Tahoma"/>
                <w:rtl w:val="0"/>
              </w:rPr>
              <w:t xml:space="preserve">The 11-digit field includes hyphens and is left justified.</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9">
            <w:pPr>
              <w:widowControl w:val="0"/>
              <w:rPr>
                <w:rFonts w:ascii="Tahoma" w:cs="Tahoma" w:eastAsia="Tahoma" w:hAnsi="Tahoma"/>
              </w:rPr>
            </w:pPr>
            <w:r w:rsidDel="00000000" w:rsidR="00000000" w:rsidRPr="00000000">
              <w:rPr>
                <w:rFonts w:ascii="Tahoma" w:cs="Tahoma" w:eastAsia="Tahoma" w:hAnsi="Tahoma"/>
                <w:rtl w:val="0"/>
              </w:rPr>
              <w:t xml:space="preserve">RECORD IDENTIFIER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A">
            <w:pPr>
              <w:widowControl w:val="0"/>
              <w:rPr>
                <w:rFonts w:ascii="Tahoma" w:cs="Tahoma" w:eastAsia="Tahoma" w:hAnsi="Tahoma"/>
              </w:rPr>
            </w:pPr>
            <w:r w:rsidDel="00000000" w:rsidR="00000000" w:rsidRPr="00000000">
              <w:rPr>
                <w:rFonts w:ascii="Tahoma" w:cs="Tahoma" w:eastAsia="Tahoma" w:hAnsi="Tahoma"/>
                <w:b w:val="1"/>
                <w:i w:val="1"/>
                <w:rtl w:val="0"/>
              </w:rPr>
              <w:t xml:space="preserve">Required Field</w:t>
            </w:r>
            <w:r w:rsidDel="00000000" w:rsidR="00000000" w:rsidRPr="00000000">
              <w:rPr>
                <w:rtl w:val="0"/>
              </w:rPr>
            </w:r>
          </w:p>
          <w:p w:rsidR="00000000" w:rsidDel="00000000" w:rsidP="00000000" w:rsidRDefault="00000000" w:rsidRPr="00000000" w14:paraId="000001DB">
            <w:pPr>
              <w:widowControl w:val="0"/>
              <w:rPr>
                <w:rFonts w:ascii="Tahoma" w:cs="Tahoma" w:eastAsia="Tahoma" w:hAnsi="Tahoma"/>
              </w:rPr>
            </w:pPr>
            <w:r w:rsidDel="00000000" w:rsidR="00000000" w:rsidRPr="00000000">
              <w:rPr>
                <w:rFonts w:ascii="Tahoma" w:cs="Tahoma" w:eastAsia="Tahoma" w:hAnsi="Tahoma"/>
                <w:rtl w:val="0"/>
              </w:rPr>
              <w:t xml:space="preserve">Populate with RA.</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8</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D">
            <w:pPr>
              <w:widowControl w:val="0"/>
              <w:rPr>
                <w:rFonts w:ascii="Tahoma" w:cs="Tahoma" w:eastAsia="Tahoma" w:hAnsi="Tahoma"/>
              </w:rPr>
            </w:pPr>
            <w:r w:rsidDel="00000000" w:rsidR="00000000" w:rsidRPr="00000000">
              <w:rPr>
                <w:rFonts w:ascii="Tahoma" w:cs="Tahoma" w:eastAsia="Tahoma" w:hAnsi="Tahoma"/>
                <w:rtl w:val="0"/>
              </w:rPr>
              <w:t xml:space="preserve">FIELD TYPE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E">
            <w:pPr>
              <w:widowControl w:val="0"/>
              <w:rPr>
                <w:rFonts w:ascii="Tahoma" w:cs="Tahoma" w:eastAsia="Tahoma" w:hAnsi="Tahoma"/>
              </w:rPr>
            </w:pPr>
            <w:r w:rsidDel="00000000" w:rsidR="00000000" w:rsidRPr="00000000">
              <w:rPr>
                <w:rFonts w:ascii="Tahoma" w:cs="Tahoma" w:eastAsia="Tahoma" w:hAnsi="Tahoma"/>
                <w:b w:val="1"/>
                <w:i w:val="1"/>
                <w:rtl w:val="0"/>
              </w:rPr>
              <w:t xml:space="preserve">Required Field</w:t>
            </w:r>
            <w:r w:rsidDel="00000000" w:rsidR="00000000" w:rsidRPr="00000000">
              <w:rPr>
                <w:rtl w:val="0"/>
              </w:rPr>
            </w:r>
          </w:p>
          <w:p w:rsidR="00000000" w:rsidDel="00000000" w:rsidP="00000000" w:rsidRDefault="00000000" w:rsidRPr="00000000" w14:paraId="000001DF">
            <w:pPr>
              <w:widowControl w:val="0"/>
              <w:rPr>
                <w:rFonts w:ascii="Tahoma" w:cs="Tahoma" w:eastAsia="Tahoma" w:hAnsi="Tahoma"/>
                <w:b w:val="1"/>
                <w:i w:val="1"/>
              </w:rPr>
            </w:pPr>
            <w:r w:rsidDel="00000000" w:rsidR="00000000" w:rsidRPr="00000000">
              <w:rPr>
                <w:rFonts w:ascii="Tahoma" w:cs="Tahoma" w:eastAsia="Tahoma" w:hAnsi="Tahoma"/>
                <w:rtl w:val="0"/>
              </w:rPr>
              <w:t xml:space="preserve">Populate with 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1">
            <w:pPr>
              <w:widowControl w:val="0"/>
              <w:rPr>
                <w:rFonts w:ascii="Tahoma" w:cs="Tahoma" w:eastAsia="Tahoma" w:hAnsi="Tahoma"/>
              </w:rPr>
            </w:pPr>
            <w:r w:rsidDel="00000000" w:rsidR="00000000" w:rsidRPr="00000000">
              <w:rPr>
                <w:rFonts w:ascii="Tahoma" w:cs="Tahoma" w:eastAsia="Tahoma" w:hAnsi="Tahoma"/>
                <w:rtl w:val="0"/>
              </w:rPr>
              <w:t xml:space="preserve">REIMBURSEMENT ACCOUNT PLAN CODE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2">
            <w:pPr>
              <w:widowControl w:val="0"/>
              <w:rPr>
                <w:rFonts w:ascii="Tahoma" w:cs="Tahoma" w:eastAsia="Tahoma" w:hAnsi="Tahoma"/>
                <w:b w:val="1"/>
                <w:i w:val="1"/>
              </w:rPr>
            </w:pPr>
            <w:r w:rsidDel="00000000" w:rsidR="00000000" w:rsidRPr="00000000">
              <w:rPr>
                <w:rFonts w:ascii="Tahoma" w:cs="Tahoma" w:eastAsia="Tahoma" w:hAnsi="Tahoma"/>
                <w:b w:val="1"/>
                <w:i w:val="1"/>
                <w:rtl w:val="0"/>
              </w:rPr>
              <w:t xml:space="preserve">Required Field</w:t>
            </w:r>
          </w:p>
          <w:p w:rsidR="00000000" w:rsidDel="00000000" w:rsidP="00000000" w:rsidRDefault="00000000" w:rsidRPr="00000000" w14:paraId="000001E3">
            <w:pPr>
              <w:widowControl w:val="0"/>
              <w:rPr>
                <w:rFonts w:ascii="Tahoma" w:cs="Tahoma" w:eastAsia="Tahoma" w:hAnsi="Tahoma"/>
              </w:rPr>
            </w:pPr>
            <w:r w:rsidDel="00000000" w:rsidR="00000000" w:rsidRPr="00000000">
              <w:rPr>
                <w:rFonts w:ascii="Tahoma" w:cs="Tahoma" w:eastAsia="Tahoma" w:hAnsi="Tahoma"/>
                <w:rtl w:val="0"/>
              </w:rPr>
              <w:t xml:space="preserve">Identifies the plan that this enrollment record will affect.</w:t>
            </w:r>
          </w:p>
          <w:p w:rsidR="00000000" w:rsidDel="00000000" w:rsidP="00000000" w:rsidRDefault="00000000" w:rsidRPr="00000000" w14:paraId="000001E4">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E5">
            <w:pPr>
              <w:widowControl w:val="0"/>
              <w:rPr>
                <w:rFonts w:ascii="Tahoma" w:cs="Tahoma" w:eastAsia="Tahoma" w:hAnsi="Tahoma"/>
              </w:rPr>
            </w:pPr>
            <w:r w:rsidDel="00000000" w:rsidR="00000000" w:rsidRPr="00000000">
              <w:rPr>
                <w:rFonts w:ascii="Tahoma" w:cs="Tahoma" w:eastAsia="Tahoma" w:hAnsi="Tahoma"/>
                <w:rtl w:val="0"/>
              </w:rPr>
              <w:t xml:space="preserve">If a participant is enrolled in multiple plans, designate this with multiple RAE records with appropriate Plan Codes.</w:t>
            </w:r>
          </w:p>
          <w:p w:rsidR="00000000" w:rsidDel="00000000" w:rsidP="00000000" w:rsidRDefault="00000000" w:rsidRPr="00000000" w14:paraId="000001E6">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Valid Values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bl>
            <w:tblPr>
              <w:tblStyle w:val="Table15"/>
              <w:tblW w:w="5981.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gridCol w:w="4939"/>
              <w:tblGridChange w:id="0">
                <w:tblGrid>
                  <w:gridCol w:w="1043"/>
                  <w:gridCol w:w="4939"/>
                </w:tblGrid>
              </w:tblGridChange>
            </w:tblGrid>
            <w:tr>
              <w:tc>
                <w:tcPr>
                  <w:tcBorders>
                    <w:bottom w:color="000000" w:space="0" w:sz="4" w:val="single"/>
                  </w:tcBorders>
                  <w:shd w:fill="dfdfdf" w:val="clear"/>
                </w:tcPr>
                <w:p w:rsidR="00000000" w:rsidDel="00000000" w:rsidP="00000000" w:rsidRDefault="00000000" w:rsidRPr="00000000" w14:paraId="000001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Plan Codes</w:t>
                  </w:r>
                </w:p>
              </w:tc>
              <w:tc>
                <w:tcPr>
                  <w:tcBorders>
                    <w:bottom w:color="000000" w:space="0" w:sz="4" w:val="single"/>
                  </w:tcBorders>
                  <w:shd w:fill="dfdfdf" w:val="clear"/>
                </w:tcPr>
                <w:p w:rsidR="00000000" w:rsidDel="00000000" w:rsidP="00000000" w:rsidRDefault="00000000" w:rsidRPr="00000000" w14:paraId="000001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Description</w:t>
                  </w:r>
                </w:p>
              </w:tc>
            </w:tr>
            <w:tr>
              <w:tc>
                <w:tcPr>
                  <w:tcBorders>
                    <w:top w:color="000000" w:space="0" w:sz="4" w:val="single"/>
                  </w:tcBorders>
                </w:tcPr>
                <w:p w:rsidR="00000000" w:rsidDel="00000000" w:rsidP="00000000" w:rsidRDefault="00000000" w:rsidRPr="00000000" w14:paraId="000001EA">
                  <w:pPr>
                    <w:rPr>
                      <w:rFonts w:ascii="Tahoma" w:cs="Tahoma" w:eastAsia="Tahoma" w:hAnsi="Tahoma"/>
                    </w:rPr>
                  </w:pPr>
                  <w:r w:rsidDel="00000000" w:rsidR="00000000" w:rsidRPr="00000000">
                    <w:rPr>
                      <w:rFonts w:ascii="Tahoma" w:cs="Tahoma" w:eastAsia="Tahoma" w:hAnsi="Tahoma"/>
                      <w:rtl w:val="0"/>
                    </w:rPr>
                    <w:t xml:space="preserve">HCFSA</w:t>
                  </w:r>
                </w:p>
              </w:tc>
              <w:tc>
                <w:tcPr>
                  <w:tcBorders>
                    <w:top w:color="000000" w:space="0" w:sz="4" w:val="single"/>
                  </w:tcBorders>
                </w:tcPr>
                <w:p w:rsidR="00000000" w:rsidDel="00000000" w:rsidP="00000000" w:rsidRDefault="00000000" w:rsidRPr="00000000" w14:paraId="000001E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Health Care Flexible Spending Account</w:t>
                  </w:r>
                </w:p>
              </w:tc>
            </w:tr>
            <w:tr>
              <w:tc>
                <w:tcPr/>
                <w:p w:rsidR="00000000" w:rsidDel="00000000" w:rsidP="00000000" w:rsidRDefault="00000000" w:rsidRPr="00000000" w14:paraId="000001EC">
                  <w:pPr>
                    <w:rPr>
                      <w:rFonts w:ascii="Tahoma" w:cs="Tahoma" w:eastAsia="Tahoma" w:hAnsi="Tahoma"/>
                    </w:rPr>
                  </w:pPr>
                  <w:r w:rsidDel="00000000" w:rsidR="00000000" w:rsidRPr="00000000">
                    <w:rPr>
                      <w:rFonts w:ascii="Tahoma" w:cs="Tahoma" w:eastAsia="Tahoma" w:hAnsi="Tahoma"/>
                      <w:rtl w:val="0"/>
                    </w:rPr>
                    <w:t xml:space="preserve">DCFSA</w:t>
                  </w:r>
                </w:p>
              </w:tc>
              <w:tc>
                <w:tcPr/>
                <w:p w:rsidR="00000000" w:rsidDel="00000000" w:rsidP="00000000" w:rsidRDefault="00000000" w:rsidRPr="00000000" w14:paraId="000001E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Dependent Care Flexible Spending Account</w:t>
                  </w:r>
                </w:p>
              </w:tc>
            </w:tr>
            <w:tr>
              <w:tc>
                <w:tcPr/>
                <w:p w:rsidR="00000000" w:rsidDel="00000000" w:rsidP="00000000" w:rsidRDefault="00000000" w:rsidRPr="00000000" w14:paraId="000001EE">
                  <w:pPr>
                    <w:rPr>
                      <w:rFonts w:ascii="Tahoma" w:cs="Tahoma" w:eastAsia="Tahoma" w:hAnsi="Tahoma"/>
                    </w:rPr>
                  </w:pPr>
                  <w:r w:rsidDel="00000000" w:rsidR="00000000" w:rsidRPr="00000000">
                    <w:rPr>
                      <w:rFonts w:ascii="Tahoma" w:cs="Tahoma" w:eastAsia="Tahoma" w:hAnsi="Tahoma"/>
                      <w:rtl w:val="0"/>
                    </w:rPr>
                    <w:t xml:space="preserve">LPHRA</w:t>
                  </w:r>
                </w:p>
              </w:tc>
              <w:tc>
                <w:tcPr/>
                <w:p w:rsidR="00000000" w:rsidDel="00000000" w:rsidP="00000000" w:rsidRDefault="00000000" w:rsidRPr="00000000" w14:paraId="000001E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Limited Purpose HRA</w:t>
                  </w:r>
                </w:p>
              </w:tc>
            </w:tr>
          </w:tbl>
          <w:p w:rsidR="00000000" w:rsidDel="00000000" w:rsidP="00000000" w:rsidRDefault="00000000" w:rsidRPr="00000000" w14:paraId="000001F0">
            <w:pPr>
              <w:widowControl w:val="0"/>
              <w:rPr>
                <w:rFonts w:ascii="Tahoma" w:cs="Tahoma" w:eastAsia="Tahoma" w:hAnsi="Tahoma"/>
                <w:b w:val="1"/>
                <w:i w:val="1"/>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2">
            <w:pPr>
              <w:widowControl w:val="0"/>
              <w:rPr>
                <w:rFonts w:ascii="Tahoma" w:cs="Tahoma" w:eastAsia="Tahoma" w:hAnsi="Tahoma"/>
              </w:rPr>
            </w:pPr>
            <w:r w:rsidDel="00000000" w:rsidR="00000000" w:rsidRPr="00000000">
              <w:rPr>
                <w:rFonts w:ascii="Tahoma" w:cs="Tahoma" w:eastAsia="Tahoma" w:hAnsi="Tahoma"/>
                <w:rtl w:val="0"/>
              </w:rPr>
              <w:t xml:space="preserve">PLAN YEAR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3">
            <w:pPr>
              <w:widowControl w:val="0"/>
              <w:rPr>
                <w:rFonts w:ascii="Tahoma" w:cs="Tahoma" w:eastAsia="Tahoma" w:hAnsi="Tahoma"/>
              </w:rPr>
            </w:pPr>
            <w:r w:rsidDel="00000000" w:rsidR="00000000" w:rsidRPr="00000000">
              <w:rPr>
                <w:rFonts w:ascii="Tahoma" w:cs="Tahoma" w:eastAsia="Tahoma" w:hAnsi="Tahoma"/>
                <w:b w:val="1"/>
                <w:i w:val="1"/>
                <w:rtl w:val="0"/>
              </w:rPr>
              <w:t xml:space="preserve">Required Field</w:t>
            </w:r>
            <w:r w:rsidDel="00000000" w:rsidR="00000000" w:rsidRPr="00000000">
              <w:rPr>
                <w:rtl w:val="0"/>
              </w:rPr>
            </w:r>
          </w:p>
          <w:p w:rsidR="00000000" w:rsidDel="00000000" w:rsidP="00000000" w:rsidRDefault="00000000" w:rsidRPr="00000000" w14:paraId="000001F4">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F5">
            <w:pPr>
              <w:widowControl w:val="0"/>
              <w:rPr>
                <w:rFonts w:ascii="Tahoma" w:cs="Tahoma" w:eastAsia="Tahoma" w:hAnsi="Tahoma"/>
                <w:b w:val="1"/>
              </w:rPr>
            </w:pPr>
            <w:r w:rsidDel="00000000" w:rsidR="00000000" w:rsidRPr="00000000">
              <w:rPr>
                <w:rFonts w:ascii="Tahoma" w:cs="Tahoma" w:eastAsia="Tahoma" w:hAnsi="Tahoma"/>
                <w:b w:val="1"/>
                <w:rtl w:val="0"/>
              </w:rPr>
              <w:tab/>
            </w:r>
          </w:p>
          <w:p w:rsidR="00000000" w:rsidDel="00000000" w:rsidP="00000000" w:rsidRDefault="00000000" w:rsidRPr="00000000" w14:paraId="000001F6">
            <w:pPr>
              <w:widowControl w:val="0"/>
              <w:rPr>
                <w:rFonts w:ascii="Tahoma" w:cs="Tahoma" w:eastAsia="Tahoma" w:hAnsi="Tahoma"/>
              </w:rPr>
            </w:pPr>
            <w:r w:rsidDel="00000000" w:rsidR="00000000" w:rsidRPr="00000000">
              <w:rPr>
                <w:rFonts w:ascii="Tahoma" w:cs="Tahoma" w:eastAsia="Tahoma" w:hAnsi="Tahoma"/>
                <w:rtl w:val="0"/>
              </w:rPr>
              <w:t xml:space="preserve">The Client’s Plan Year is from 01/01 through 12/31.</w:t>
            </w:r>
          </w:p>
          <w:p w:rsidR="00000000" w:rsidDel="00000000" w:rsidP="00000000" w:rsidRDefault="00000000" w:rsidRPr="00000000" w14:paraId="000001F7">
            <w:pPr>
              <w:widowControl w:val="0"/>
              <w:rPr>
                <w:rFonts w:ascii="Tahoma" w:cs="Tahoma" w:eastAsia="Tahoma" w:hAnsi="Tahoma"/>
              </w:rPr>
            </w:pPr>
            <w:r w:rsidDel="00000000" w:rsidR="00000000" w:rsidRPr="00000000">
              <w:rPr>
                <w:rFonts w:ascii="Tahoma" w:cs="Tahoma" w:eastAsia="Tahoma" w:hAnsi="Tahoma"/>
                <w:rtl w:val="0"/>
              </w:rPr>
              <w:t xml:space="preserve">This is the year for which the participant elected the Reimbursement Account.  Format of CCYY</w:t>
            </w:r>
          </w:p>
          <w:p w:rsidR="00000000" w:rsidDel="00000000" w:rsidP="00000000" w:rsidRDefault="00000000" w:rsidRPr="00000000" w14:paraId="000001F8">
            <w:pPr>
              <w:widowControl w:val="0"/>
              <w:rPr>
                <w:rFonts w:ascii="Tahoma" w:cs="Tahoma" w:eastAsia="Tahoma" w:hAnsi="Tahoma"/>
              </w:rPr>
            </w:pPr>
            <w:r w:rsidDel="00000000" w:rsidR="00000000" w:rsidRPr="00000000">
              <w:rPr>
                <w:rFonts w:ascii="Tahoma" w:cs="Tahoma" w:eastAsia="Tahoma" w:hAnsi="Tahoma"/>
                <w:rtl w:val="0"/>
              </w:rPr>
              <w:t xml:space="preserve">The enrollment plan year must match the year in the Coverage Effective Date in Field 13.  </w:t>
            </w:r>
          </w:p>
          <w:p w:rsidR="00000000" w:rsidDel="00000000" w:rsidP="00000000" w:rsidRDefault="00000000" w:rsidRPr="00000000" w14:paraId="000001F9">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FA">
            <w:pPr>
              <w:widowControl w:val="0"/>
              <w:rPr>
                <w:rFonts w:ascii="Tahoma" w:cs="Tahoma" w:eastAsia="Tahoma" w:hAnsi="Tahoma"/>
              </w:rPr>
            </w:pPr>
            <w:r w:rsidDel="00000000" w:rsidR="00000000" w:rsidRPr="00000000">
              <w:rPr>
                <w:rFonts w:ascii="Tahoma" w:cs="Tahoma" w:eastAsia="Tahoma" w:hAnsi="Tahoma"/>
                <w:rtl w:val="0"/>
              </w:rPr>
              <w:t xml:space="preserve"> </w:t>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12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C">
            <w:pPr>
              <w:widowControl w:val="0"/>
              <w:rPr>
                <w:rFonts w:ascii="Tahoma" w:cs="Tahoma" w:eastAsia="Tahoma" w:hAnsi="Tahoma"/>
              </w:rPr>
            </w:pPr>
            <w:r w:rsidDel="00000000" w:rsidR="00000000" w:rsidRPr="00000000">
              <w:rPr>
                <w:rFonts w:ascii="Tahoma" w:cs="Tahoma" w:eastAsia="Tahoma" w:hAnsi="Tahoma"/>
                <w:rtl w:val="0"/>
              </w:rPr>
              <w:t xml:space="preserve">ELECTION AMOUNT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D">
            <w:pPr>
              <w:widowControl w:val="0"/>
              <w:rPr>
                <w:rFonts w:ascii="Tahoma" w:cs="Tahoma" w:eastAsia="Tahoma" w:hAnsi="Tahoma"/>
              </w:rPr>
            </w:pPr>
            <w:r w:rsidDel="00000000" w:rsidR="00000000" w:rsidRPr="00000000">
              <w:rPr>
                <w:rFonts w:ascii="Tahoma" w:cs="Tahoma" w:eastAsia="Tahoma" w:hAnsi="Tahoma"/>
                <w:b w:val="1"/>
                <w:i w:val="1"/>
                <w:rtl w:val="0"/>
              </w:rPr>
              <w:t xml:space="preserve">Required Field </w:t>
            </w:r>
            <w:r w:rsidDel="00000000" w:rsidR="00000000" w:rsidRPr="00000000">
              <w:rPr>
                <w:rtl w:val="0"/>
              </w:rPr>
            </w:r>
          </w:p>
          <w:p w:rsidR="00000000" w:rsidDel="00000000" w:rsidP="00000000" w:rsidRDefault="00000000" w:rsidRPr="00000000" w14:paraId="000001FE">
            <w:pPr>
              <w:widowControl w:val="0"/>
              <w:rPr>
                <w:rFonts w:ascii="Tahoma" w:cs="Tahoma" w:eastAsia="Tahoma" w:hAnsi="Tahoma"/>
              </w:rPr>
            </w:pPr>
            <w:r w:rsidDel="00000000" w:rsidR="00000000" w:rsidRPr="00000000">
              <w:rPr>
                <w:rFonts w:ascii="Tahoma" w:cs="Tahoma" w:eastAsia="Tahoma" w:hAnsi="Tahoma"/>
                <w:rtl w:val="0"/>
              </w:rPr>
              <w:t xml:space="preserve">Annual election amount tied to the reimbursement account referenced in the plan code field 9.  </w:t>
            </w:r>
          </w:p>
          <w:p w:rsidR="00000000" w:rsidDel="00000000" w:rsidP="00000000" w:rsidRDefault="00000000" w:rsidRPr="00000000" w14:paraId="000001FF">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00">
            <w:pPr>
              <w:widowControl w:val="0"/>
              <w:rPr>
                <w:rFonts w:ascii="Tahoma" w:cs="Tahoma" w:eastAsia="Tahoma" w:hAnsi="Tahoma"/>
              </w:rPr>
            </w:pPr>
            <w:r w:rsidDel="00000000" w:rsidR="00000000" w:rsidRPr="00000000">
              <w:rPr>
                <w:rFonts w:ascii="Tahoma" w:cs="Tahoma" w:eastAsia="Tahoma" w:hAnsi="Tahoma"/>
                <w:rtl w:val="0"/>
              </w:rPr>
              <w:t xml:space="preserve">Please also see the </w:t>
            </w:r>
            <w:hyperlink w:anchor="_3o7alnk">
              <w:r w:rsidDel="00000000" w:rsidR="00000000" w:rsidRPr="00000000">
                <w:rPr>
                  <w:rFonts w:ascii="Tahoma" w:cs="Tahoma" w:eastAsia="Tahoma" w:hAnsi="Tahoma"/>
                  <w:color w:val="0000ff"/>
                  <w:u w:val="single"/>
                  <w:rtl w:val="0"/>
                </w:rPr>
                <w:t xml:space="preserve">Reimbursement Account (RAE Record) Scenarios</w:t>
              </w:r>
            </w:hyperlink>
            <w:r w:rsidDel="00000000" w:rsidR="00000000" w:rsidRPr="00000000">
              <w:rPr>
                <w:rFonts w:ascii="Tahoma" w:cs="Tahoma" w:eastAsia="Tahoma" w:hAnsi="Tahoma"/>
                <w:rtl w:val="0"/>
              </w:rPr>
              <w:t xml:space="preserve"> section later in this document for additional scenarios.</w:t>
            </w:r>
          </w:p>
          <w:p w:rsidR="00000000" w:rsidDel="00000000" w:rsidP="00000000" w:rsidRDefault="00000000" w:rsidRPr="00000000" w14:paraId="00000201">
            <w:pPr>
              <w:widowControl w:val="0"/>
              <w:rPr>
                <w:rFonts w:ascii="Tahoma" w:cs="Tahoma" w:eastAsia="Tahoma" w:hAnsi="Tahoma"/>
              </w:rPr>
            </w:pPr>
            <w:r w:rsidDel="00000000" w:rsidR="00000000" w:rsidRPr="00000000">
              <w:rPr>
                <w:rtl w:val="0"/>
              </w:rPr>
            </w:r>
          </w:p>
          <w:tbl>
            <w:tblPr>
              <w:tblStyle w:val="Table16"/>
              <w:tblW w:w="6049.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2377"/>
              <w:gridCol w:w="3672"/>
              <w:tblGridChange w:id="0">
                <w:tblGrid>
                  <w:gridCol w:w="2377"/>
                  <w:gridCol w:w="3672"/>
                </w:tblGrid>
              </w:tblGridChange>
            </w:tblGrid>
            <w:tr>
              <w:tc>
                <w:tcPr>
                  <w:tcBorders>
                    <w:bottom w:color="000000" w:space="0" w:sz="12" w:val="single"/>
                  </w:tcBorders>
                  <w:shd w:fill="dfdfdf" w:val="clear"/>
                </w:tcPr>
                <w:p w:rsidR="00000000" w:rsidDel="00000000" w:rsidP="00000000" w:rsidRDefault="00000000" w:rsidRPr="00000000" w14:paraId="00000202">
                  <w:pPr>
                    <w:widowControl w:val="0"/>
                    <w:jc w:val="center"/>
                    <w:rPr>
                      <w:rFonts w:ascii="Tahoma" w:cs="Tahoma" w:eastAsia="Tahoma" w:hAnsi="Tahoma"/>
                      <w:b w:val="1"/>
                    </w:rPr>
                  </w:pPr>
                  <w:r w:rsidDel="00000000" w:rsidR="00000000" w:rsidRPr="00000000">
                    <w:rPr>
                      <w:rFonts w:ascii="Tahoma" w:cs="Tahoma" w:eastAsia="Tahoma" w:hAnsi="Tahoma"/>
                      <w:b w:val="1"/>
                      <w:rtl w:val="0"/>
                    </w:rPr>
                    <w:t xml:space="preserve">Scenario</w:t>
                  </w:r>
                </w:p>
              </w:tc>
              <w:tc>
                <w:tcPr>
                  <w:tcBorders>
                    <w:bottom w:color="000000" w:space="0" w:sz="12" w:val="single"/>
                  </w:tcBorders>
                  <w:shd w:fill="dfdfdf" w:val="clear"/>
                </w:tcPr>
                <w:p w:rsidR="00000000" w:rsidDel="00000000" w:rsidP="00000000" w:rsidRDefault="00000000" w:rsidRPr="00000000" w14:paraId="00000203">
                  <w:pPr>
                    <w:widowControl w:val="0"/>
                    <w:jc w:val="center"/>
                    <w:rPr>
                      <w:rFonts w:ascii="Tahoma" w:cs="Tahoma" w:eastAsia="Tahoma" w:hAnsi="Tahoma"/>
                      <w:b w:val="1"/>
                    </w:rPr>
                  </w:pPr>
                  <w:r w:rsidDel="00000000" w:rsidR="00000000" w:rsidRPr="00000000">
                    <w:rPr>
                      <w:rFonts w:ascii="Tahoma" w:cs="Tahoma" w:eastAsia="Tahoma" w:hAnsi="Tahoma"/>
                      <w:b w:val="1"/>
                      <w:rtl w:val="0"/>
                    </w:rPr>
                    <w:t xml:space="preserve">Election Date</w:t>
                  </w:r>
                </w:p>
              </w:tc>
            </w:tr>
            <w:tr>
              <w:tc>
                <w:tcPr>
                  <w:tcBorders>
                    <w:top w:color="000000" w:space="0" w:sz="12" w:val="single"/>
                  </w:tcBorders>
                </w:tcPr>
                <w:p w:rsidR="00000000" w:rsidDel="00000000" w:rsidP="00000000" w:rsidRDefault="00000000" w:rsidRPr="00000000" w14:paraId="00000204">
                  <w:pPr>
                    <w:widowControl w:val="0"/>
                    <w:rPr>
                      <w:rFonts w:ascii="Tahoma" w:cs="Tahoma" w:eastAsia="Tahoma" w:hAnsi="Tahoma"/>
                    </w:rPr>
                  </w:pPr>
                  <w:r w:rsidDel="00000000" w:rsidR="00000000" w:rsidRPr="00000000">
                    <w:rPr>
                      <w:rFonts w:ascii="Tahoma" w:cs="Tahoma" w:eastAsia="Tahoma" w:hAnsi="Tahoma"/>
                      <w:rtl w:val="0"/>
                    </w:rPr>
                    <w:t xml:space="preserve">Annual Enrollment</w:t>
                  </w:r>
                </w:p>
              </w:tc>
              <w:tc>
                <w:tcPr>
                  <w:tcBorders>
                    <w:top w:color="000000" w:space="0" w:sz="12" w:val="single"/>
                  </w:tcBorders>
                </w:tcPr>
                <w:p w:rsidR="00000000" w:rsidDel="00000000" w:rsidP="00000000" w:rsidRDefault="00000000" w:rsidRPr="00000000" w14:paraId="000002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11" w:right="0" w:hanging="411"/>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 this is the amount the participant elected translated to an annual amount.  For example:  If the employee is electing a monthly deduction of 100, the amount sent to Fidelity would be 1200.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07">
                  <w:pPr>
                    <w:widowControl w:val="0"/>
                    <w:rPr>
                      <w:rFonts w:ascii="Tahoma" w:cs="Tahoma" w:eastAsia="Tahoma" w:hAnsi="Tahoma"/>
                    </w:rPr>
                  </w:pPr>
                  <w:r w:rsidDel="00000000" w:rsidR="00000000" w:rsidRPr="00000000">
                    <w:rPr>
                      <w:rFonts w:ascii="Tahoma" w:cs="Tahoma" w:eastAsia="Tahoma" w:hAnsi="Tahoma"/>
                      <w:rtl w:val="0"/>
                    </w:rPr>
                    <w:t xml:space="preserve">Life Event – New Hire</w:t>
                  </w:r>
                </w:p>
                <w:p w:rsidR="00000000" w:rsidDel="00000000" w:rsidP="00000000" w:rsidRDefault="00000000" w:rsidRPr="00000000" w14:paraId="00000208">
                  <w:pPr>
                    <w:widowControl w:val="0"/>
                    <w:rPr>
                      <w:rFonts w:ascii="Tahoma" w:cs="Tahoma" w:eastAsia="Tahoma" w:hAnsi="Tahoma"/>
                    </w:rPr>
                  </w:pPr>
                  <w:r w:rsidDel="00000000" w:rsidR="00000000" w:rsidRPr="00000000">
                    <w:rPr>
                      <w:rFonts w:ascii="Tahoma" w:cs="Tahoma" w:eastAsia="Tahoma" w:hAnsi="Tahoma"/>
                      <w:rtl w:val="0"/>
                    </w:rPr>
                    <w:t xml:space="preserve">Life Event – Newly Eligible (ex. PT to FT)</w:t>
                  </w:r>
                </w:p>
              </w:tc>
              <w:tc>
                <w:tcPr/>
                <w:p w:rsidR="00000000" w:rsidDel="00000000" w:rsidP="00000000" w:rsidRDefault="00000000" w:rsidRPr="00000000" w14:paraId="000002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7" w:right="0" w:hanging="45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 this is the amount the participant elected translated to an annual amount from the coverage effective date.  For example:  If the participant elects to contribute 100 a month but the coverage effective date is not until 06/01, 700 would be the benefit total from the coverage effective date.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0B">
                  <w:pPr>
                    <w:widowControl w:val="0"/>
                    <w:rPr>
                      <w:rFonts w:ascii="Tahoma" w:cs="Tahoma" w:eastAsia="Tahoma" w:hAnsi="Tahoma"/>
                    </w:rPr>
                  </w:pPr>
                  <w:r w:rsidDel="00000000" w:rsidR="00000000" w:rsidRPr="00000000">
                    <w:rPr>
                      <w:rFonts w:ascii="Tahoma" w:cs="Tahoma" w:eastAsia="Tahoma" w:hAnsi="Tahoma"/>
                      <w:rtl w:val="0"/>
                    </w:rPr>
                    <w:t xml:space="preserve">Life Events – </w:t>
                  </w:r>
                </w:p>
                <w:p w:rsidR="00000000" w:rsidDel="00000000" w:rsidP="00000000" w:rsidRDefault="00000000" w:rsidRPr="00000000" w14:paraId="0000020C">
                  <w:pPr>
                    <w:widowControl w:val="0"/>
                    <w:rPr>
                      <w:rFonts w:ascii="Tahoma" w:cs="Tahoma" w:eastAsia="Tahoma" w:hAnsi="Tahoma"/>
                    </w:rPr>
                  </w:pPr>
                  <w:r w:rsidDel="00000000" w:rsidR="00000000" w:rsidRPr="00000000">
                    <w:rPr>
                      <w:rFonts w:ascii="Tahoma" w:cs="Tahoma" w:eastAsia="Tahoma" w:hAnsi="Tahoma"/>
                      <w:rtl w:val="0"/>
                    </w:rPr>
                    <w:t xml:space="preserve">Gain Dependent Event (Example:  Marriage or birth/adoption of a child) - Participant chooses to enroll in the FSA, or for </w:t>
                  </w:r>
                  <w:ins w:author="Tracy, Tara" w:id="0" w:date="2020-05-21T07:47: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tc>
              <w:tc>
                <w:tcPr/>
                <w:p w:rsidR="00000000" w:rsidDel="00000000" w:rsidP="00000000" w:rsidRDefault="00000000" w:rsidRPr="00000000" w14:paraId="0000020D">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7" w:right="0" w:hanging="45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 this is the amount the participant elected translated to an annual amount from the coverage effective date.  For example:  If the participant elects to contribute 100 a month but the coverage effective date is not until 06/01, 700 would be the benefit total from the coverage effective date. </w:t>
                  </w:r>
                  <w:r w:rsidDel="00000000" w:rsidR="00000000" w:rsidRPr="00000000">
                    <w:rPr>
                      <w:rFonts w:ascii="Tahoma" w:cs="Tahoma" w:eastAsia="Tahoma" w:hAnsi="Tahoma"/>
                      <w:b w:val="0"/>
                      <w:i w:val="0"/>
                      <w:smallCaps w:val="0"/>
                      <w:strike w:val="0"/>
                      <w:color w:val="000000"/>
                      <w:sz w:val="20"/>
                      <w:szCs w:val="20"/>
                      <w:highlight w:val="red"/>
                      <w:u w:val="none"/>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10">
                  <w:pPr>
                    <w:widowControl w:val="0"/>
                    <w:rPr>
                      <w:rFonts w:ascii="Tahoma" w:cs="Tahoma" w:eastAsia="Tahoma" w:hAnsi="Tahoma"/>
                    </w:rPr>
                  </w:pPr>
                  <w:r w:rsidDel="00000000" w:rsidR="00000000" w:rsidRPr="00000000">
                    <w:rPr>
                      <w:rFonts w:ascii="Tahoma" w:cs="Tahoma" w:eastAsia="Tahoma" w:hAnsi="Tahoma"/>
                      <w:rtl w:val="0"/>
                    </w:rPr>
                    <w:t xml:space="preserve">Life Events – </w:t>
                  </w:r>
                </w:p>
                <w:p w:rsidR="00000000" w:rsidDel="00000000" w:rsidP="00000000" w:rsidRDefault="00000000" w:rsidRPr="00000000" w14:paraId="00000211">
                  <w:pPr>
                    <w:widowControl w:val="0"/>
                    <w:rPr>
                      <w:rFonts w:ascii="Tahoma" w:cs="Tahoma" w:eastAsia="Tahoma" w:hAnsi="Tahoma"/>
                    </w:rPr>
                  </w:pPr>
                  <w:r w:rsidDel="00000000" w:rsidR="00000000" w:rsidRPr="00000000">
                    <w:rPr>
                      <w:rFonts w:ascii="Tahoma" w:cs="Tahoma" w:eastAsia="Tahoma" w:hAnsi="Tahoma"/>
                      <w:rtl w:val="0"/>
                    </w:rPr>
                    <w:t xml:space="preserve">Gain Dependent Event (Example:  Marriage or birth/adoption of a child) - Participant increases their election amount, or for </w:t>
                  </w:r>
                  <w:ins w:author="Tracy, Tara" w:id="1" w:date="2020-05-21T07:51:00Z">
                    <w:r w:rsidDel="00000000" w:rsidR="00000000" w:rsidRPr="00000000">
                      <w:rPr>
                        <w:rFonts w:ascii="Tahoma" w:cs="Tahoma" w:eastAsia="Tahoma" w:hAnsi="Tahoma"/>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p w:rsidR="00000000" w:rsidDel="00000000" w:rsidP="00000000" w:rsidRDefault="00000000" w:rsidRPr="00000000" w14:paraId="00000212">
                  <w:pPr>
                    <w:widowControl w:val="0"/>
                    <w:rPr>
                      <w:rFonts w:ascii="Tahoma" w:cs="Tahoma" w:eastAsia="Tahoma" w:hAnsi="Tahoma"/>
                    </w:rPr>
                  </w:pPr>
                  <w:r w:rsidDel="00000000" w:rsidR="00000000" w:rsidRPr="00000000">
                    <w:rPr>
                      <w:rFonts w:ascii="Tahoma" w:cs="Tahoma" w:eastAsia="Tahoma" w:hAnsi="Tahoma"/>
                      <w:rtl w:val="0"/>
                    </w:rPr>
                    <w:t xml:space="preserve">(Assumes the RAE record with the original election had already be sent to Fidelity - can be either through annual enrollment or a life event)</w:t>
                  </w:r>
                </w:p>
              </w:tc>
              <w:tc>
                <w:tcPr/>
                <w:p w:rsidR="00000000" w:rsidDel="00000000" w:rsidP="00000000" w:rsidRDefault="00000000" w:rsidRPr="00000000" w14:paraId="000002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7" w:right="0" w:hanging="45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 this is the updated annual goal amount.  For example:  If the participant elects to contribute 100 a month for a total of 1200 annually but effective 06/01 increased to 200 a month the new annual goal amount that should be sent in this field would be 1900 (100 for the first 5 months and then 200 for the last 7 months). </w:t>
                  </w:r>
                  <w:r w:rsidDel="00000000" w:rsidR="00000000" w:rsidRPr="00000000">
                    <w:rPr>
                      <w:rFonts w:ascii="Tahoma" w:cs="Tahoma" w:eastAsia="Tahoma" w:hAnsi="Tahoma"/>
                      <w:b w:val="0"/>
                      <w:i w:val="0"/>
                      <w:smallCaps w:val="0"/>
                      <w:strike w:val="0"/>
                      <w:color w:val="000000"/>
                      <w:sz w:val="20"/>
                      <w:szCs w:val="20"/>
                      <w:highlight w:val="red"/>
                      <w:u w:val="none"/>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15">
                  <w:pPr>
                    <w:widowControl w:val="0"/>
                    <w:rPr>
                      <w:rFonts w:ascii="Tahoma" w:cs="Tahoma" w:eastAsia="Tahoma" w:hAnsi="Tahoma"/>
                    </w:rPr>
                  </w:pPr>
                  <w:r w:rsidDel="00000000" w:rsidR="00000000" w:rsidRPr="00000000">
                    <w:rPr>
                      <w:rFonts w:ascii="Tahoma" w:cs="Tahoma" w:eastAsia="Tahoma" w:hAnsi="Tahoma"/>
                      <w:rtl w:val="0"/>
                    </w:rPr>
                    <w:t xml:space="preserve">Life Events – </w:t>
                  </w:r>
                </w:p>
                <w:p w:rsidR="00000000" w:rsidDel="00000000" w:rsidP="00000000" w:rsidRDefault="00000000" w:rsidRPr="00000000" w14:paraId="00000216">
                  <w:pPr>
                    <w:widowControl w:val="0"/>
                    <w:rPr>
                      <w:rFonts w:ascii="Tahoma" w:cs="Tahoma" w:eastAsia="Tahoma" w:hAnsi="Tahoma"/>
                    </w:rPr>
                  </w:pPr>
                  <w:r w:rsidDel="00000000" w:rsidR="00000000" w:rsidRPr="00000000">
                    <w:rPr>
                      <w:rFonts w:ascii="Tahoma" w:cs="Tahoma" w:eastAsia="Tahoma" w:hAnsi="Tahoma"/>
                      <w:rtl w:val="0"/>
                    </w:rPr>
                    <w:t xml:space="preserve">Lose Dependent Event (Example:  Death or divorce or age out of coverage for a dependent) - Participant chooses to enroll in the FSA, or for </w:t>
                  </w:r>
                  <w:ins w:author="Tracy, Tara" w:id="2" w:date="2020-05-21T07:47: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tc>
              <w:tc>
                <w:tcPr/>
                <w:p w:rsidR="00000000" w:rsidDel="00000000" w:rsidP="00000000" w:rsidRDefault="00000000" w:rsidRPr="00000000" w14:paraId="00000217">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7" w:right="0" w:hanging="45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 this is the amount the participant elected translated to an annual amount from the coverage effective date.  For example:  If the participant elects to contribute 100 a month but the coverage effective date is not until 06/01, 700 would be the benefit total from the coverage effective date. </w:t>
                  </w:r>
                  <w:r w:rsidDel="00000000" w:rsidR="00000000" w:rsidRPr="00000000">
                    <w:rPr>
                      <w:rFonts w:ascii="Tahoma" w:cs="Tahoma" w:eastAsia="Tahoma" w:hAnsi="Tahoma"/>
                      <w:b w:val="0"/>
                      <w:i w:val="0"/>
                      <w:smallCaps w:val="0"/>
                      <w:strike w:val="0"/>
                      <w:color w:val="000000"/>
                      <w:sz w:val="20"/>
                      <w:szCs w:val="20"/>
                      <w:highlight w:val="red"/>
                      <w:u w:val="none"/>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1A">
                  <w:pPr>
                    <w:widowControl w:val="0"/>
                    <w:rPr>
                      <w:rFonts w:ascii="Tahoma" w:cs="Tahoma" w:eastAsia="Tahoma" w:hAnsi="Tahoma"/>
                    </w:rPr>
                  </w:pPr>
                  <w:r w:rsidDel="00000000" w:rsidR="00000000" w:rsidRPr="00000000">
                    <w:rPr>
                      <w:rFonts w:ascii="Tahoma" w:cs="Tahoma" w:eastAsia="Tahoma" w:hAnsi="Tahoma"/>
                      <w:rtl w:val="0"/>
                    </w:rPr>
                    <w:t xml:space="preserve">Life Events – Lose Dependent Event (Example:  Death or divorce or age out of coverage for a dependent) - Participant decreases their election amount, or for </w:t>
                  </w:r>
                  <w:ins w:author="Tracy, Tara" w:id="3" w:date="2020-05-21T07:48: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p w:rsidR="00000000" w:rsidDel="00000000" w:rsidP="00000000" w:rsidRDefault="00000000" w:rsidRPr="00000000" w14:paraId="0000021B">
                  <w:pPr>
                    <w:widowControl w:val="0"/>
                    <w:rPr>
                      <w:rFonts w:ascii="Tahoma" w:cs="Tahoma" w:eastAsia="Tahoma" w:hAnsi="Tahoma"/>
                    </w:rPr>
                  </w:pPr>
                  <w:r w:rsidDel="00000000" w:rsidR="00000000" w:rsidRPr="00000000">
                    <w:rPr>
                      <w:rFonts w:ascii="Tahoma" w:cs="Tahoma" w:eastAsia="Tahoma" w:hAnsi="Tahoma"/>
                      <w:rtl w:val="0"/>
                    </w:rPr>
                    <w:t xml:space="preserve">(Assumes the RAE record with the original election had already be sent to Fidelity - can be either through annual enrollment or a life event)</w:t>
                  </w:r>
                </w:p>
              </w:tc>
              <w:tc>
                <w:tcPr/>
                <w:p w:rsidR="00000000" w:rsidDel="00000000" w:rsidP="00000000" w:rsidRDefault="00000000" w:rsidRPr="00000000" w14:paraId="000002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7" w:right="0" w:hanging="45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 this is the updated annual goal amount.  For example:  If the participant elects to contribute 100 a month for a total of 1200 annually but effective 06/01 decreased to 50 a month the new annual goal amount that should be sent in this field would be 850 (100 for the first 5 months and then 50 for the last 7 months).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1E">
                  <w:pPr>
                    <w:widowControl w:val="0"/>
                    <w:rPr>
                      <w:rFonts w:ascii="Tahoma" w:cs="Tahoma" w:eastAsia="Tahoma" w:hAnsi="Tahoma"/>
                    </w:rPr>
                  </w:pPr>
                  <w:r w:rsidDel="00000000" w:rsidR="00000000" w:rsidRPr="00000000">
                    <w:rPr>
                      <w:rFonts w:ascii="Tahoma" w:cs="Tahoma" w:eastAsia="Tahoma" w:hAnsi="Tahoma"/>
                      <w:rtl w:val="0"/>
                    </w:rPr>
                    <w:t xml:space="preserve">Life Event – Termination</w:t>
                  </w:r>
                </w:p>
                <w:p w:rsidR="00000000" w:rsidDel="00000000" w:rsidP="00000000" w:rsidRDefault="00000000" w:rsidRPr="00000000" w14:paraId="0000021F">
                  <w:pPr>
                    <w:widowControl w:val="0"/>
                    <w:rPr>
                      <w:rFonts w:ascii="Tahoma" w:cs="Tahoma" w:eastAsia="Tahoma" w:hAnsi="Tahoma"/>
                    </w:rPr>
                  </w:pPr>
                  <w:r w:rsidDel="00000000" w:rsidR="00000000" w:rsidRPr="00000000">
                    <w:rPr>
                      <w:rFonts w:ascii="Tahoma" w:cs="Tahoma" w:eastAsia="Tahoma" w:hAnsi="Tahoma"/>
                      <w:rtl w:val="0"/>
                    </w:rPr>
                    <w:t xml:space="preserve">Life Event – Newly Ineligible (ex. FT to PT)</w:t>
                  </w:r>
                </w:p>
              </w:tc>
              <w:tc>
                <w:tcPr/>
                <w:p w:rsidR="00000000" w:rsidDel="00000000" w:rsidP="00000000" w:rsidRDefault="00000000" w:rsidRPr="00000000" w14:paraId="000002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7" w:right="0" w:hanging="45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 this is the amount that was sent on the original RAE sent for the participants.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2">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23">
            <w:pPr>
              <w:widowControl w:val="0"/>
              <w:rPr>
                <w:rFonts w:ascii="Tahoma" w:cs="Tahoma" w:eastAsia="Tahoma" w:hAnsi="Tahoma"/>
              </w:rPr>
            </w:pPr>
            <w:r w:rsidDel="00000000" w:rsidR="00000000" w:rsidRPr="00000000">
              <w:rPr>
                <w:rFonts w:ascii="Tahoma" w:cs="Tahoma" w:eastAsia="Tahoma" w:hAnsi="Tahoma"/>
                <w:b w:val="1"/>
                <w:rtl w:val="0"/>
              </w:rPr>
              <w:t xml:space="preserve">Please Note:</w:t>
            </w:r>
            <w:r w:rsidDel="00000000" w:rsidR="00000000" w:rsidRPr="00000000">
              <w:rPr>
                <w:rFonts w:ascii="Tahoma" w:cs="Tahoma" w:eastAsia="Tahoma" w:hAnsi="Tahoma"/>
                <w:rtl w:val="0"/>
              </w:rPr>
              <w:t xml:space="preserve"> There should never be an instance where a negative election amount would need to be sent.  </w:t>
            </w:r>
          </w:p>
          <w:p w:rsidR="00000000" w:rsidDel="00000000" w:rsidP="00000000" w:rsidRDefault="00000000" w:rsidRPr="00000000" w14:paraId="00000224">
            <w:pPr>
              <w:widowControl w:val="0"/>
              <w:rPr>
                <w:rFonts w:ascii="Tahoma" w:cs="Tahoma" w:eastAsia="Tahoma" w:hAnsi="Tahoma"/>
              </w:rPr>
            </w:pPr>
            <w:r w:rsidDel="00000000" w:rsidR="00000000" w:rsidRPr="00000000">
              <w:rPr>
                <w:rFonts w:ascii="Tahoma" w:cs="Tahoma" w:eastAsia="Tahoma" w:hAnsi="Tahoma"/>
                <w:b w:val="1"/>
                <w:rtl w:val="0"/>
              </w:rPr>
              <w:t xml:space="preserve">Please Note:</w:t>
            </w:r>
            <w:r w:rsidDel="00000000" w:rsidR="00000000" w:rsidRPr="00000000">
              <w:rPr>
                <w:rFonts w:ascii="Tahoma" w:cs="Tahoma" w:eastAsia="Tahoma" w:hAnsi="Tahoma"/>
                <w:rtl w:val="0"/>
              </w:rPr>
              <w:t xml:space="preserve">  The only time a zero amount should be sent is in a correction scenario.  For example: if a participant elects a DCFSA but they don’t have children in daycare a correction RAE record would need to be sent with a zero amount.  </w:t>
            </w:r>
          </w:p>
        </w:tc>
      </w:tr>
      <w:tr>
        <w:trPr>
          <w:trHeight w:val="645"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5">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widowControl w:val="0"/>
              <w:rPr>
                <w:rFonts w:ascii="Tahoma" w:cs="Tahoma" w:eastAsia="Tahoma" w:hAnsi="Tahoma"/>
              </w:rPr>
            </w:pPr>
            <w:r w:rsidDel="00000000" w:rsidR="00000000" w:rsidRPr="00000000">
              <w:rPr>
                <w:rFonts w:ascii="Tahoma" w:cs="Tahoma" w:eastAsia="Tahoma" w:hAnsi="Tahoma"/>
                <w:rtl w:val="0"/>
              </w:rPr>
              <w:t xml:space="preserve">COVERAGE EFFECTIVE 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27">
            <w:pPr>
              <w:widowControl w:val="0"/>
              <w:rPr>
                <w:rFonts w:ascii="Tahoma" w:cs="Tahoma" w:eastAsia="Tahoma" w:hAnsi="Tahoma"/>
                <w:b w:val="1"/>
                <w:i w:val="1"/>
              </w:rPr>
            </w:pPr>
            <w:r w:rsidDel="00000000" w:rsidR="00000000" w:rsidRPr="00000000">
              <w:rPr>
                <w:rFonts w:ascii="Tahoma" w:cs="Tahoma" w:eastAsia="Tahoma" w:hAnsi="Tahoma"/>
                <w:b w:val="1"/>
                <w:i w:val="1"/>
                <w:rtl w:val="0"/>
              </w:rPr>
              <w:t xml:space="preserve">Required Field</w:t>
            </w:r>
          </w:p>
          <w:p w:rsidR="00000000" w:rsidDel="00000000" w:rsidP="00000000" w:rsidRDefault="00000000" w:rsidRPr="00000000" w14:paraId="00000228">
            <w:pPr>
              <w:widowControl w:val="0"/>
              <w:rPr>
                <w:rFonts w:ascii="Tahoma" w:cs="Tahoma" w:eastAsia="Tahoma" w:hAnsi="Tahoma"/>
              </w:rPr>
            </w:pPr>
            <w:r w:rsidDel="00000000" w:rsidR="00000000" w:rsidRPr="00000000">
              <w:rPr>
                <w:rFonts w:ascii="Tahoma" w:cs="Tahoma" w:eastAsia="Tahoma" w:hAnsi="Tahoma"/>
                <w:rtl w:val="0"/>
              </w:rPr>
              <w:t xml:space="preserve">This is the first date of coverage for the reimbursement account for the plan year referenced in field 10.</w:t>
            </w:r>
          </w:p>
          <w:p w:rsidR="00000000" w:rsidDel="00000000" w:rsidP="00000000" w:rsidRDefault="00000000" w:rsidRPr="00000000" w14:paraId="00000229">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2A">
            <w:pPr>
              <w:widowControl w:val="0"/>
              <w:rPr>
                <w:rFonts w:ascii="Tahoma" w:cs="Tahoma" w:eastAsia="Tahoma" w:hAnsi="Tahoma"/>
              </w:rPr>
            </w:pPr>
            <w:r w:rsidDel="00000000" w:rsidR="00000000" w:rsidRPr="00000000">
              <w:rPr>
                <w:rFonts w:ascii="Tahoma" w:cs="Tahoma" w:eastAsia="Tahoma" w:hAnsi="Tahoma"/>
                <w:rtl w:val="0"/>
              </w:rPr>
              <w:t xml:space="preserve">Please also see the </w:t>
            </w:r>
            <w:hyperlink w:anchor="_3o7alnk">
              <w:r w:rsidDel="00000000" w:rsidR="00000000" w:rsidRPr="00000000">
                <w:rPr>
                  <w:rFonts w:ascii="Tahoma" w:cs="Tahoma" w:eastAsia="Tahoma" w:hAnsi="Tahoma"/>
                  <w:color w:val="0000ff"/>
                  <w:u w:val="single"/>
                  <w:rtl w:val="0"/>
                </w:rPr>
                <w:t xml:space="preserve">Reimbursement Account (RAE Record) Scenarios</w:t>
              </w:r>
            </w:hyperlink>
            <w:r w:rsidDel="00000000" w:rsidR="00000000" w:rsidRPr="00000000">
              <w:rPr>
                <w:rFonts w:ascii="Tahoma" w:cs="Tahoma" w:eastAsia="Tahoma" w:hAnsi="Tahoma"/>
                <w:rtl w:val="0"/>
              </w:rPr>
              <w:t xml:space="preserve"> section later in this document for additional scenarios.</w:t>
            </w:r>
          </w:p>
          <w:p w:rsidR="00000000" w:rsidDel="00000000" w:rsidP="00000000" w:rsidRDefault="00000000" w:rsidRPr="00000000" w14:paraId="0000022B">
            <w:pPr>
              <w:widowControl w:val="0"/>
              <w:rPr>
                <w:rFonts w:ascii="Tahoma" w:cs="Tahoma" w:eastAsia="Tahoma" w:hAnsi="Tahoma"/>
              </w:rPr>
            </w:pPr>
            <w:r w:rsidDel="00000000" w:rsidR="00000000" w:rsidRPr="00000000">
              <w:rPr>
                <w:rtl w:val="0"/>
              </w:rPr>
            </w:r>
          </w:p>
          <w:tbl>
            <w:tblPr>
              <w:tblStyle w:val="Table17"/>
              <w:tblW w:w="6049.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2377"/>
              <w:gridCol w:w="3672"/>
              <w:tblGridChange w:id="0">
                <w:tblGrid>
                  <w:gridCol w:w="2377"/>
                  <w:gridCol w:w="3672"/>
                </w:tblGrid>
              </w:tblGridChange>
            </w:tblGrid>
            <w:tr>
              <w:tc>
                <w:tcPr>
                  <w:tcBorders>
                    <w:bottom w:color="000000" w:space="0" w:sz="12" w:val="single"/>
                  </w:tcBorders>
                  <w:shd w:fill="dfdfdf" w:val="clear"/>
                </w:tcPr>
                <w:p w:rsidR="00000000" w:rsidDel="00000000" w:rsidP="00000000" w:rsidRDefault="00000000" w:rsidRPr="00000000" w14:paraId="0000022C">
                  <w:pPr>
                    <w:widowControl w:val="0"/>
                    <w:jc w:val="center"/>
                    <w:rPr>
                      <w:rFonts w:ascii="Tahoma" w:cs="Tahoma" w:eastAsia="Tahoma" w:hAnsi="Tahoma"/>
                      <w:b w:val="1"/>
                    </w:rPr>
                  </w:pPr>
                  <w:r w:rsidDel="00000000" w:rsidR="00000000" w:rsidRPr="00000000">
                    <w:rPr>
                      <w:rFonts w:ascii="Tahoma" w:cs="Tahoma" w:eastAsia="Tahoma" w:hAnsi="Tahoma"/>
                      <w:b w:val="1"/>
                      <w:rtl w:val="0"/>
                    </w:rPr>
                    <w:t xml:space="preserve">Scenario</w:t>
                  </w:r>
                </w:p>
              </w:tc>
              <w:tc>
                <w:tcPr>
                  <w:tcBorders>
                    <w:bottom w:color="000000" w:space="0" w:sz="12" w:val="single"/>
                  </w:tcBorders>
                  <w:shd w:fill="dfdfdf" w:val="clear"/>
                </w:tcPr>
                <w:p w:rsidR="00000000" w:rsidDel="00000000" w:rsidP="00000000" w:rsidRDefault="00000000" w:rsidRPr="00000000" w14:paraId="0000022D">
                  <w:pPr>
                    <w:widowControl w:val="0"/>
                    <w:jc w:val="center"/>
                    <w:rPr>
                      <w:rFonts w:ascii="Tahoma" w:cs="Tahoma" w:eastAsia="Tahoma" w:hAnsi="Tahoma"/>
                      <w:b w:val="1"/>
                    </w:rPr>
                  </w:pPr>
                  <w:r w:rsidDel="00000000" w:rsidR="00000000" w:rsidRPr="00000000">
                    <w:rPr>
                      <w:rFonts w:ascii="Tahoma" w:cs="Tahoma" w:eastAsia="Tahoma" w:hAnsi="Tahoma"/>
                      <w:b w:val="1"/>
                      <w:rtl w:val="0"/>
                    </w:rPr>
                    <w:t xml:space="preserve">Effective Date</w:t>
                  </w:r>
                </w:p>
              </w:tc>
            </w:tr>
            <w:tr>
              <w:tc>
                <w:tcPr>
                  <w:tcBorders>
                    <w:top w:color="000000" w:space="0" w:sz="12" w:val="single"/>
                  </w:tcBorders>
                </w:tcPr>
                <w:p w:rsidR="00000000" w:rsidDel="00000000" w:rsidP="00000000" w:rsidRDefault="00000000" w:rsidRPr="00000000" w14:paraId="0000022E">
                  <w:pPr>
                    <w:widowControl w:val="0"/>
                    <w:rPr>
                      <w:rFonts w:ascii="Tahoma" w:cs="Tahoma" w:eastAsia="Tahoma" w:hAnsi="Tahoma"/>
                    </w:rPr>
                  </w:pPr>
                  <w:r w:rsidDel="00000000" w:rsidR="00000000" w:rsidRPr="00000000">
                    <w:rPr>
                      <w:rFonts w:ascii="Tahoma" w:cs="Tahoma" w:eastAsia="Tahoma" w:hAnsi="Tahoma"/>
                      <w:rtl w:val="0"/>
                    </w:rPr>
                    <w:t xml:space="preserve">Annual Enrollment</w:t>
                  </w:r>
                </w:p>
              </w:tc>
              <w:tc>
                <w:tcPr>
                  <w:tcBorders>
                    <w:top w:color="000000" w:space="0" w:sz="12" w:val="single"/>
                  </w:tcBorders>
                </w:tcPr>
                <w:p w:rsidR="00000000" w:rsidDel="00000000" w:rsidP="00000000" w:rsidRDefault="00000000" w:rsidRPr="00000000" w14:paraId="000002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p w:rsidR="00000000" w:rsidDel="00000000" w:rsidP="00000000" w:rsidRDefault="00000000" w:rsidRPr="00000000" w14:paraId="00000230">
                  <w:pPr>
                    <w:widowControl w:val="0"/>
                    <w:rPr>
                      <w:rFonts w:ascii="Tahoma" w:cs="Tahoma" w:eastAsia="Tahoma" w:hAnsi="Tahoma"/>
                    </w:rPr>
                  </w:pPr>
                  <w:r w:rsidDel="00000000" w:rsidR="00000000" w:rsidRPr="00000000">
                    <w:rPr>
                      <w:rFonts w:ascii="Tahoma" w:cs="Tahoma" w:eastAsia="Tahoma" w:hAnsi="Tahoma"/>
                      <w:rtl w:val="0"/>
                    </w:rPr>
                    <w:t xml:space="preserve">01/01 of the next year.</w:t>
                  </w:r>
                </w:p>
                <w:p w:rsidR="00000000" w:rsidDel="00000000" w:rsidP="00000000" w:rsidRDefault="00000000" w:rsidRPr="00000000" w14:paraId="00000231">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r>
                </w:p>
              </w:tc>
            </w:tr>
            <w:tr>
              <w:tc>
                <w:tcPr/>
                <w:p w:rsidR="00000000" w:rsidDel="00000000" w:rsidP="00000000" w:rsidRDefault="00000000" w:rsidRPr="00000000" w14:paraId="00000233">
                  <w:pPr>
                    <w:widowControl w:val="0"/>
                    <w:rPr>
                      <w:rFonts w:ascii="Tahoma" w:cs="Tahoma" w:eastAsia="Tahoma" w:hAnsi="Tahoma"/>
                    </w:rPr>
                  </w:pPr>
                  <w:r w:rsidDel="00000000" w:rsidR="00000000" w:rsidRPr="00000000">
                    <w:rPr>
                      <w:rFonts w:ascii="Tahoma" w:cs="Tahoma" w:eastAsia="Tahoma" w:hAnsi="Tahoma"/>
                      <w:rtl w:val="0"/>
                    </w:rPr>
                    <w:t xml:space="preserve">Life Event – New Hire</w:t>
                  </w:r>
                </w:p>
                <w:p w:rsidR="00000000" w:rsidDel="00000000" w:rsidP="00000000" w:rsidRDefault="00000000" w:rsidRPr="00000000" w14:paraId="00000234">
                  <w:pPr>
                    <w:widowControl w:val="0"/>
                    <w:rPr>
                      <w:rFonts w:ascii="Tahoma" w:cs="Tahoma" w:eastAsia="Tahoma" w:hAnsi="Tahoma"/>
                    </w:rPr>
                  </w:pPr>
                  <w:r w:rsidDel="00000000" w:rsidR="00000000" w:rsidRPr="00000000">
                    <w:rPr>
                      <w:rFonts w:ascii="Tahoma" w:cs="Tahoma" w:eastAsia="Tahoma" w:hAnsi="Tahoma"/>
                      <w:rtl w:val="0"/>
                    </w:rPr>
                    <w:t xml:space="preserve">Life Event – Newly Eligible (Ex. PT to FT)</w:t>
                  </w:r>
                </w:p>
              </w:tc>
              <w:tc>
                <w:tcPr/>
                <w:p w:rsidR="00000000" w:rsidDel="00000000" w:rsidP="00000000" w:rsidRDefault="00000000" w:rsidRPr="00000000" w14:paraId="000002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p w:rsidR="00000000" w:rsidDel="00000000" w:rsidP="00000000" w:rsidRDefault="00000000" w:rsidRPr="00000000" w14:paraId="00000236">
                  <w:pPr>
                    <w:widowControl w:val="0"/>
                    <w:rPr/>
                  </w:pPr>
                  <w:r w:rsidDel="00000000" w:rsidR="00000000" w:rsidRPr="00000000">
                    <w:rPr>
                      <w:rtl w:val="0"/>
                    </w:rPr>
                  </w:r>
                </w:p>
              </w:tc>
            </w:tr>
            <w:tr>
              <w:tc>
                <w:tcPr/>
                <w:p w:rsidR="00000000" w:rsidDel="00000000" w:rsidP="00000000" w:rsidRDefault="00000000" w:rsidRPr="00000000" w14:paraId="00000237">
                  <w:pPr>
                    <w:widowControl w:val="0"/>
                    <w:rPr>
                      <w:rFonts w:ascii="Tahoma" w:cs="Tahoma" w:eastAsia="Tahoma" w:hAnsi="Tahoma"/>
                    </w:rPr>
                  </w:pPr>
                  <w:r w:rsidDel="00000000" w:rsidR="00000000" w:rsidRPr="00000000">
                    <w:rPr>
                      <w:rFonts w:ascii="Tahoma" w:cs="Tahoma" w:eastAsia="Tahoma" w:hAnsi="Tahoma"/>
                      <w:rtl w:val="0"/>
                    </w:rPr>
                    <w:t xml:space="preserve">Life Events – </w:t>
                  </w:r>
                </w:p>
                <w:p w:rsidR="00000000" w:rsidDel="00000000" w:rsidP="00000000" w:rsidRDefault="00000000" w:rsidRPr="00000000" w14:paraId="00000238">
                  <w:pPr>
                    <w:widowControl w:val="0"/>
                    <w:rPr>
                      <w:rFonts w:ascii="Tahoma" w:cs="Tahoma" w:eastAsia="Tahoma" w:hAnsi="Tahoma"/>
                    </w:rPr>
                  </w:pPr>
                  <w:r w:rsidDel="00000000" w:rsidR="00000000" w:rsidRPr="00000000">
                    <w:rPr>
                      <w:rFonts w:ascii="Tahoma" w:cs="Tahoma" w:eastAsia="Tahoma" w:hAnsi="Tahoma"/>
                      <w:rtl w:val="0"/>
                    </w:rPr>
                    <w:t xml:space="preserve">Gain Dependent Event (Example:  Marriage or birth/adoption of a child) - Participant chooses to enroll in the FSA, or for </w:t>
                  </w:r>
                  <w:ins w:author="Tracy, Tara" w:id="4" w:date="2020-05-21T07:48: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p w:rsidR="00000000" w:rsidDel="00000000" w:rsidP="00000000" w:rsidRDefault="00000000" w:rsidRPr="00000000" w14:paraId="00000239">
                  <w:pPr>
                    <w:widowControl w:val="0"/>
                    <w:rPr>
                      <w:rFonts w:ascii="Tahoma" w:cs="Tahoma" w:eastAsia="Tahoma" w:hAnsi="Tahoma"/>
                    </w:rPr>
                  </w:pPr>
                  <w:r w:rsidDel="00000000" w:rsidR="00000000" w:rsidRPr="00000000">
                    <w:rPr>
                      <w:rtl w:val="0"/>
                    </w:rPr>
                  </w:r>
                </w:p>
              </w:tc>
              <w:tc>
                <w:tcPr/>
                <w:p w:rsidR="00000000" w:rsidDel="00000000" w:rsidP="00000000" w:rsidRDefault="00000000" w:rsidRPr="00000000" w14:paraId="000002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highlight w:val="yellow"/>
                      <w:u w:val="none"/>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r w:rsidDel="00000000" w:rsidR="00000000" w:rsidRPr="00000000">
                    <w:rPr>
                      <w:rtl w:val="0"/>
                    </w:rPr>
                  </w:r>
                </w:p>
                <w:p w:rsidR="00000000" w:rsidDel="00000000" w:rsidP="00000000" w:rsidRDefault="00000000" w:rsidRPr="00000000" w14:paraId="0000023B">
                  <w:pPr>
                    <w:widowControl w:val="0"/>
                    <w:rPr>
                      <w:rFonts w:ascii="Tahoma" w:cs="Tahoma" w:eastAsia="Tahoma" w:hAnsi="Tahoma"/>
                    </w:rPr>
                  </w:pPr>
                  <w:r w:rsidDel="00000000" w:rsidR="00000000" w:rsidRPr="00000000">
                    <w:rPr>
                      <w:rFonts w:ascii="Tahoma" w:cs="Tahoma" w:eastAsia="Tahoma" w:hAnsi="Tahoma"/>
                      <w:rtl w:val="0"/>
                    </w:rPr>
                    <w:t xml:space="preserve">Coverage will be effective per the benefit plan rules </w:t>
                  </w:r>
                </w:p>
                <w:p w:rsidR="00000000" w:rsidDel="00000000" w:rsidP="00000000" w:rsidRDefault="00000000" w:rsidRPr="00000000" w14:paraId="0000023C">
                  <w:pPr>
                    <w:widowControl w:val="0"/>
                    <w:rPr/>
                  </w:pPr>
                  <w:r w:rsidDel="00000000" w:rsidR="00000000" w:rsidRPr="00000000">
                    <w:rPr>
                      <w:rtl w:val="0"/>
                    </w:rPr>
                  </w:r>
                </w:p>
              </w:tc>
            </w:tr>
            <w:tr>
              <w:tc>
                <w:tcPr/>
                <w:p w:rsidR="00000000" w:rsidDel="00000000" w:rsidP="00000000" w:rsidRDefault="00000000" w:rsidRPr="00000000" w14:paraId="0000023D">
                  <w:pPr>
                    <w:widowControl w:val="0"/>
                    <w:rPr>
                      <w:rFonts w:ascii="Tahoma" w:cs="Tahoma" w:eastAsia="Tahoma" w:hAnsi="Tahoma"/>
                    </w:rPr>
                  </w:pPr>
                  <w:r w:rsidDel="00000000" w:rsidR="00000000" w:rsidRPr="00000000">
                    <w:rPr>
                      <w:rFonts w:ascii="Tahoma" w:cs="Tahoma" w:eastAsia="Tahoma" w:hAnsi="Tahoma"/>
                      <w:rtl w:val="0"/>
                    </w:rPr>
                    <w:t xml:space="preserve">Life Event</w:t>
                  </w:r>
                </w:p>
                <w:p w:rsidR="00000000" w:rsidDel="00000000" w:rsidP="00000000" w:rsidRDefault="00000000" w:rsidRPr="00000000" w14:paraId="0000023E">
                  <w:pPr>
                    <w:rPr>
                      <w:rFonts w:ascii="Tahoma" w:cs="Tahoma" w:eastAsia="Tahoma" w:hAnsi="Tahoma"/>
                    </w:rPr>
                  </w:pPr>
                  <w:r w:rsidDel="00000000" w:rsidR="00000000" w:rsidRPr="00000000">
                    <w:rPr>
                      <w:rFonts w:ascii="Tahoma" w:cs="Tahoma" w:eastAsia="Tahoma" w:hAnsi="Tahoma"/>
                      <w:rtl w:val="0"/>
                    </w:rPr>
                    <w:t xml:space="preserve">Gain Dependent Event (Example:  Marriage or birth/adoption of a child) - Participant increases their election amount, or for </w:t>
                  </w:r>
                  <w:ins w:author="Tracy, Tara" w:id="5" w:date="2020-05-21T07:48: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p w:rsidR="00000000" w:rsidDel="00000000" w:rsidP="00000000" w:rsidRDefault="00000000" w:rsidRPr="00000000" w14:paraId="0000023F">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40">
                  <w:pPr>
                    <w:widowControl w:val="0"/>
                    <w:rPr>
                      <w:rFonts w:ascii="Tahoma" w:cs="Tahoma" w:eastAsia="Tahoma" w:hAnsi="Tahoma"/>
                    </w:rPr>
                  </w:pPr>
                  <w:r w:rsidDel="00000000" w:rsidR="00000000" w:rsidRPr="00000000">
                    <w:rPr>
                      <w:rFonts w:ascii="Tahoma" w:cs="Tahoma" w:eastAsia="Tahoma" w:hAnsi="Tahoma"/>
                      <w:rtl w:val="0"/>
                    </w:rPr>
                    <w:t xml:space="preserve">(Assumes the RAE record with the original election had already be sent to Fidelity - can be either through annual enrollment or a life event)</w:t>
                  </w:r>
                </w:p>
              </w:tc>
              <w:tc>
                <w:tcPr/>
                <w:p w:rsidR="00000000" w:rsidDel="00000000" w:rsidP="00000000" w:rsidRDefault="00000000" w:rsidRPr="00000000" w14:paraId="000002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tc>
            </w:tr>
            <w:tr>
              <w:tc>
                <w:tcPr/>
                <w:p w:rsidR="00000000" w:rsidDel="00000000" w:rsidP="00000000" w:rsidRDefault="00000000" w:rsidRPr="00000000" w14:paraId="00000242">
                  <w:pPr>
                    <w:rPr>
                      <w:rFonts w:ascii="Tahoma" w:cs="Tahoma" w:eastAsia="Tahoma" w:hAnsi="Tahoma"/>
                    </w:rPr>
                  </w:pPr>
                  <w:r w:rsidDel="00000000" w:rsidR="00000000" w:rsidRPr="00000000">
                    <w:rPr>
                      <w:rFonts w:ascii="Tahoma" w:cs="Tahoma" w:eastAsia="Tahoma" w:hAnsi="Tahoma"/>
                      <w:rtl w:val="0"/>
                    </w:rPr>
                    <w:t xml:space="preserve">Life Events – </w:t>
                  </w:r>
                </w:p>
                <w:p w:rsidR="00000000" w:rsidDel="00000000" w:rsidP="00000000" w:rsidRDefault="00000000" w:rsidRPr="00000000" w14:paraId="00000243">
                  <w:pPr>
                    <w:rPr>
                      <w:rFonts w:ascii="Tahoma" w:cs="Tahoma" w:eastAsia="Tahoma" w:hAnsi="Tahoma"/>
                    </w:rPr>
                  </w:pPr>
                  <w:r w:rsidDel="00000000" w:rsidR="00000000" w:rsidRPr="00000000">
                    <w:rPr>
                      <w:rFonts w:ascii="Tahoma" w:cs="Tahoma" w:eastAsia="Tahoma" w:hAnsi="Tahoma"/>
                      <w:rtl w:val="0"/>
                    </w:rPr>
                    <w:t xml:space="preserve">Lose Dependent Event (Example:  Death or divorce or age out of coverage for a dependent) - Participant chooses to enroll in the FSA, or for </w:t>
                  </w:r>
                  <w:ins w:author="Tracy, Tara" w:id="6" w:date="2020-05-21T07:48: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p w:rsidR="00000000" w:rsidDel="00000000" w:rsidP="00000000" w:rsidRDefault="00000000" w:rsidRPr="00000000" w14:paraId="00000244">
                  <w:pPr>
                    <w:rPr>
                      <w:rFonts w:ascii="Tahoma" w:cs="Tahoma" w:eastAsia="Tahoma" w:hAnsi="Tahoma"/>
                    </w:rPr>
                  </w:pPr>
                  <w:r w:rsidDel="00000000" w:rsidR="00000000" w:rsidRPr="00000000">
                    <w:rPr>
                      <w:rtl w:val="0"/>
                    </w:rPr>
                  </w:r>
                </w:p>
              </w:tc>
              <w:tc>
                <w:tcPr/>
                <w:p w:rsidR="00000000" w:rsidDel="00000000" w:rsidP="00000000" w:rsidRDefault="00000000" w:rsidRPr="00000000" w14:paraId="000002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p w:rsidR="00000000" w:rsidDel="00000000" w:rsidP="00000000" w:rsidRDefault="00000000" w:rsidRPr="00000000" w14:paraId="00000246">
                  <w:pPr>
                    <w:widowControl w:val="0"/>
                    <w:rPr>
                      <w:rFonts w:ascii="Tahoma" w:cs="Tahoma" w:eastAsia="Tahoma" w:hAnsi="Tahoma"/>
                    </w:rPr>
                  </w:pPr>
                  <w:r w:rsidDel="00000000" w:rsidR="00000000" w:rsidRPr="00000000">
                    <w:rPr>
                      <w:rFonts w:ascii="Tahoma" w:cs="Tahoma" w:eastAsia="Tahoma" w:hAnsi="Tahoma"/>
                      <w:rtl w:val="0"/>
                    </w:rPr>
                    <w:t xml:space="preserve">Coverage will be effective per the benefit plan rules </w:t>
                  </w:r>
                </w:p>
                <w:p w:rsidR="00000000" w:rsidDel="00000000" w:rsidP="00000000" w:rsidRDefault="00000000" w:rsidRPr="00000000" w14:paraId="00000247">
                  <w:pPr>
                    <w:widowControl w:val="0"/>
                    <w:rPr/>
                  </w:pPr>
                  <w:r w:rsidDel="00000000" w:rsidR="00000000" w:rsidRPr="00000000">
                    <w:rPr>
                      <w:rtl w:val="0"/>
                    </w:rPr>
                  </w:r>
                </w:p>
              </w:tc>
            </w:tr>
            <w:tr>
              <w:tc>
                <w:tcPr/>
                <w:p w:rsidR="00000000" w:rsidDel="00000000" w:rsidP="00000000" w:rsidRDefault="00000000" w:rsidRPr="00000000" w14:paraId="00000248">
                  <w:pPr>
                    <w:rPr>
                      <w:rFonts w:ascii="Tahoma" w:cs="Tahoma" w:eastAsia="Tahoma" w:hAnsi="Tahoma"/>
                    </w:rPr>
                  </w:pPr>
                  <w:r w:rsidDel="00000000" w:rsidR="00000000" w:rsidRPr="00000000">
                    <w:rPr>
                      <w:rFonts w:ascii="Tahoma" w:cs="Tahoma" w:eastAsia="Tahoma" w:hAnsi="Tahoma"/>
                      <w:rtl w:val="0"/>
                    </w:rPr>
                    <w:t xml:space="preserve">Life Events – </w:t>
                  </w:r>
                </w:p>
                <w:p w:rsidR="00000000" w:rsidDel="00000000" w:rsidP="00000000" w:rsidRDefault="00000000" w:rsidRPr="00000000" w14:paraId="00000249">
                  <w:pPr>
                    <w:rPr>
                      <w:rFonts w:ascii="Tahoma" w:cs="Tahoma" w:eastAsia="Tahoma" w:hAnsi="Tahoma"/>
                    </w:rPr>
                  </w:pPr>
                  <w:r w:rsidDel="00000000" w:rsidR="00000000" w:rsidRPr="00000000">
                    <w:rPr>
                      <w:rFonts w:ascii="Tahoma" w:cs="Tahoma" w:eastAsia="Tahoma" w:hAnsi="Tahoma"/>
                      <w:rtl w:val="0"/>
                    </w:rPr>
                    <w:t xml:space="preserve">Lose Dependent Event (Example:  Death or divorce or age out of coverage for a dependent) - Participant decreases their election amount, or for </w:t>
                  </w:r>
                  <w:ins w:author="Tracy, Tara" w:id="7" w:date="2020-05-21T07:49: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p w:rsidR="00000000" w:rsidDel="00000000" w:rsidP="00000000" w:rsidRDefault="00000000" w:rsidRPr="00000000" w14:paraId="0000024A">
                  <w:pPr>
                    <w:rPr>
                      <w:rFonts w:ascii="Tahoma" w:cs="Tahoma" w:eastAsia="Tahoma" w:hAnsi="Tahoma"/>
                    </w:rPr>
                  </w:pPr>
                  <w:r w:rsidDel="00000000" w:rsidR="00000000" w:rsidRPr="00000000">
                    <w:rPr>
                      <w:rFonts w:ascii="Tahoma" w:cs="Tahoma" w:eastAsia="Tahoma" w:hAnsi="Tahoma"/>
                      <w:rtl w:val="0"/>
                    </w:rPr>
                    <w:t xml:space="preserve">(Assumes the RAE record with the original election had already be sent to Fidelity - can be either through annual enrollment or a life event)</w:t>
                  </w:r>
                </w:p>
              </w:tc>
              <w:tc>
                <w:tcPr/>
                <w:p w:rsidR="00000000" w:rsidDel="00000000" w:rsidP="00000000" w:rsidRDefault="00000000" w:rsidRPr="00000000" w14:paraId="000002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p w:rsidR="00000000" w:rsidDel="00000000" w:rsidP="00000000" w:rsidRDefault="00000000" w:rsidRPr="00000000" w14:paraId="0000024C">
                  <w:pPr>
                    <w:widowControl w:val="0"/>
                    <w:rPr>
                      <w:rFonts w:ascii="Tahoma" w:cs="Tahoma" w:eastAsia="Tahoma" w:hAnsi="Tahoma"/>
                    </w:rPr>
                  </w:pPr>
                  <w:r w:rsidDel="00000000" w:rsidR="00000000" w:rsidRPr="00000000">
                    <w:rPr>
                      <w:rFonts w:ascii="Tahoma" w:cs="Tahoma" w:eastAsia="Tahoma" w:hAnsi="Tahoma"/>
                      <w:rtl w:val="0"/>
                    </w:rPr>
                    <w:t xml:space="preserve">Coverage Effective Date for the new decreased annualized goal amount</w:t>
                  </w:r>
                </w:p>
                <w:p w:rsidR="00000000" w:rsidDel="00000000" w:rsidP="00000000" w:rsidRDefault="00000000" w:rsidRPr="00000000" w14:paraId="000002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4E">
                  <w:pPr>
                    <w:widowControl w:val="0"/>
                    <w:rPr>
                      <w:rFonts w:ascii="Tahoma" w:cs="Tahoma" w:eastAsia="Tahoma" w:hAnsi="Tahoma"/>
                    </w:rPr>
                  </w:pPr>
                  <w:r w:rsidDel="00000000" w:rsidR="00000000" w:rsidRPr="00000000">
                    <w:rPr>
                      <w:rFonts w:ascii="Tahoma" w:cs="Tahoma" w:eastAsia="Tahoma" w:hAnsi="Tahoma"/>
                      <w:rtl w:val="0"/>
                    </w:rPr>
                    <w:t xml:space="preserve">Life Event – Termination</w:t>
                  </w:r>
                </w:p>
                <w:p w:rsidR="00000000" w:rsidDel="00000000" w:rsidP="00000000" w:rsidRDefault="00000000" w:rsidRPr="00000000" w14:paraId="0000024F">
                  <w:pPr>
                    <w:widowControl w:val="0"/>
                    <w:rPr>
                      <w:rFonts w:ascii="Tahoma" w:cs="Tahoma" w:eastAsia="Tahoma" w:hAnsi="Tahoma"/>
                    </w:rPr>
                  </w:pPr>
                  <w:r w:rsidDel="00000000" w:rsidR="00000000" w:rsidRPr="00000000">
                    <w:rPr>
                      <w:rFonts w:ascii="Tahoma" w:cs="Tahoma" w:eastAsia="Tahoma" w:hAnsi="Tahoma"/>
                      <w:rtl w:val="0"/>
                    </w:rPr>
                    <w:t xml:space="preserve">Life Event – Newly Ineligible (ex. FT to PT)</w:t>
                  </w:r>
                </w:p>
              </w:tc>
              <w:tc>
                <w:tcPr/>
                <w:p w:rsidR="00000000" w:rsidDel="00000000" w:rsidP="00000000" w:rsidRDefault="00000000" w:rsidRPr="00000000" w14:paraId="00000250">
                  <w:pPr>
                    <w:widowControl w:val="0"/>
                    <w:rPr>
                      <w:highlight w:val="yellow"/>
                    </w:rPr>
                  </w:pPr>
                  <w:r w:rsidDel="00000000" w:rsidR="00000000" w:rsidRPr="00000000">
                    <w:rPr>
                      <w:rtl w:val="0"/>
                    </w:rPr>
                    <w:t xml:space="preserve">For HCFSA, DCFSA, LPFSA</w:t>
                  </w:r>
                  <w:r w:rsidDel="00000000" w:rsidR="00000000" w:rsidRPr="00000000">
                    <w:rPr>
                      <w:rtl w:val="0"/>
                    </w:rPr>
                  </w:r>
                </w:p>
                <w:p w:rsidR="00000000" w:rsidDel="00000000" w:rsidP="00000000" w:rsidRDefault="00000000" w:rsidRPr="00000000" w14:paraId="00000251">
                  <w:pPr>
                    <w:widowControl w:val="0"/>
                    <w:rPr>
                      <w:rFonts w:ascii="Tahoma" w:cs="Tahoma" w:eastAsia="Tahoma" w:hAnsi="Tahoma"/>
                    </w:rPr>
                  </w:pPr>
                  <w:r w:rsidDel="00000000" w:rsidR="00000000" w:rsidRPr="00000000">
                    <w:rPr>
                      <w:rFonts w:ascii="Tahoma" w:cs="Tahoma" w:eastAsia="Tahoma" w:hAnsi="Tahoma"/>
                      <w:rtl w:val="0"/>
                    </w:rPr>
                    <w:t xml:space="preserve">Coverage will be effective per the benefit plan rules </w:t>
                  </w:r>
                </w:p>
                <w:p w:rsidR="00000000" w:rsidDel="00000000" w:rsidP="00000000" w:rsidRDefault="00000000" w:rsidRPr="00000000" w14:paraId="00000252">
                  <w:pPr>
                    <w:widowControl w:val="0"/>
                    <w:rPr/>
                  </w:pPr>
                  <w:r w:rsidDel="00000000" w:rsidR="00000000" w:rsidRPr="00000000">
                    <w:rPr>
                      <w:rtl w:val="0"/>
                    </w:rPr>
                  </w:r>
                </w:p>
              </w:tc>
            </w:tr>
          </w:tbl>
          <w:p w:rsidR="00000000" w:rsidDel="00000000" w:rsidP="00000000" w:rsidRDefault="00000000" w:rsidRPr="00000000" w14:paraId="00000253">
            <w:pPr>
              <w:widowControl w:val="0"/>
              <w:rPr>
                <w:rFonts w:ascii="Tahoma" w:cs="Tahoma" w:eastAsia="Tahoma" w:hAnsi="Tahoma"/>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4">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widowControl w:val="0"/>
              <w:rPr>
                <w:rFonts w:ascii="Tahoma" w:cs="Tahoma" w:eastAsia="Tahoma" w:hAnsi="Tahoma"/>
              </w:rPr>
            </w:pPr>
            <w:r w:rsidDel="00000000" w:rsidR="00000000" w:rsidRPr="00000000">
              <w:rPr>
                <w:rFonts w:ascii="Tahoma" w:cs="Tahoma" w:eastAsia="Tahoma" w:hAnsi="Tahoma"/>
                <w:rtl w:val="0"/>
              </w:rPr>
              <w:t xml:space="preserve">COVERAGE END 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256">
            <w:pPr>
              <w:widowControl w:val="0"/>
              <w:rPr>
                <w:rFonts w:ascii="Tahoma" w:cs="Tahoma" w:eastAsia="Tahoma" w:hAnsi="Tahoma"/>
              </w:rPr>
            </w:pPr>
            <w:r w:rsidDel="00000000" w:rsidR="00000000" w:rsidRPr="00000000">
              <w:rPr>
                <w:rFonts w:ascii="Tahoma" w:cs="Tahoma" w:eastAsia="Tahoma" w:hAnsi="Tahoma"/>
                <w:b w:val="1"/>
                <w:i w:val="1"/>
                <w:rtl w:val="0"/>
              </w:rPr>
              <w:t xml:space="preserve">Required Field</w:t>
            </w:r>
            <w:r w:rsidDel="00000000" w:rsidR="00000000" w:rsidRPr="00000000">
              <w:rPr>
                <w:rtl w:val="0"/>
              </w:rPr>
            </w:r>
          </w:p>
          <w:p w:rsidR="00000000" w:rsidDel="00000000" w:rsidP="00000000" w:rsidRDefault="00000000" w:rsidRPr="00000000" w14:paraId="00000257">
            <w:pPr>
              <w:widowControl w:val="0"/>
              <w:rPr>
                <w:rFonts w:ascii="Tahoma" w:cs="Tahoma" w:eastAsia="Tahoma" w:hAnsi="Tahoma"/>
              </w:rPr>
            </w:pPr>
            <w:r w:rsidDel="00000000" w:rsidR="00000000" w:rsidRPr="00000000">
              <w:rPr>
                <w:rFonts w:ascii="Tahoma" w:cs="Tahoma" w:eastAsia="Tahoma" w:hAnsi="Tahoma"/>
                <w:rtl w:val="0"/>
              </w:rPr>
              <w:t xml:space="preserve">The last date of coverage under the reimbursement account.</w:t>
            </w:r>
          </w:p>
          <w:p w:rsidR="00000000" w:rsidDel="00000000" w:rsidP="00000000" w:rsidRDefault="00000000" w:rsidRPr="00000000" w14:paraId="00000258">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59">
            <w:pPr>
              <w:widowControl w:val="0"/>
              <w:rPr>
                <w:rFonts w:ascii="Tahoma" w:cs="Tahoma" w:eastAsia="Tahoma" w:hAnsi="Tahoma"/>
              </w:rPr>
            </w:pPr>
            <w:r w:rsidDel="00000000" w:rsidR="00000000" w:rsidRPr="00000000">
              <w:rPr>
                <w:rFonts w:ascii="Tahoma" w:cs="Tahoma" w:eastAsia="Tahoma" w:hAnsi="Tahoma"/>
                <w:rtl w:val="0"/>
              </w:rPr>
              <w:t xml:space="preserve">Please also see the </w:t>
            </w:r>
            <w:hyperlink w:anchor="_3o7alnk">
              <w:r w:rsidDel="00000000" w:rsidR="00000000" w:rsidRPr="00000000">
                <w:rPr>
                  <w:rFonts w:ascii="Tahoma" w:cs="Tahoma" w:eastAsia="Tahoma" w:hAnsi="Tahoma"/>
                  <w:color w:val="0000ff"/>
                  <w:u w:val="single"/>
                  <w:rtl w:val="0"/>
                </w:rPr>
                <w:t xml:space="preserve">Reimbursement Account (RAE Record) Scenarios</w:t>
              </w:r>
            </w:hyperlink>
            <w:r w:rsidDel="00000000" w:rsidR="00000000" w:rsidRPr="00000000">
              <w:rPr>
                <w:rFonts w:ascii="Tahoma" w:cs="Tahoma" w:eastAsia="Tahoma" w:hAnsi="Tahoma"/>
                <w:rtl w:val="0"/>
              </w:rPr>
              <w:t xml:space="preserve"> section later in this document for additional scenarios.</w:t>
            </w:r>
          </w:p>
          <w:p w:rsidR="00000000" w:rsidDel="00000000" w:rsidP="00000000" w:rsidRDefault="00000000" w:rsidRPr="00000000" w14:paraId="0000025A">
            <w:pPr>
              <w:widowControl w:val="0"/>
              <w:rPr>
                <w:rFonts w:ascii="Tahoma" w:cs="Tahoma" w:eastAsia="Tahoma" w:hAnsi="Tahoma"/>
              </w:rPr>
            </w:pPr>
            <w:r w:rsidDel="00000000" w:rsidR="00000000" w:rsidRPr="00000000">
              <w:rPr>
                <w:rtl w:val="0"/>
              </w:rPr>
            </w:r>
          </w:p>
          <w:tbl>
            <w:tblPr>
              <w:tblStyle w:val="Table18"/>
              <w:tblW w:w="6045.999999999999"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2377"/>
              <w:gridCol w:w="3669"/>
              <w:tblGridChange w:id="0">
                <w:tblGrid>
                  <w:gridCol w:w="2377"/>
                  <w:gridCol w:w="3669"/>
                </w:tblGrid>
              </w:tblGridChange>
            </w:tblGrid>
            <w:tr>
              <w:tc>
                <w:tcPr>
                  <w:tcBorders>
                    <w:bottom w:color="000000" w:space="0" w:sz="12" w:val="single"/>
                  </w:tcBorders>
                  <w:shd w:fill="dfdfdf" w:val="clear"/>
                </w:tcPr>
                <w:p w:rsidR="00000000" w:rsidDel="00000000" w:rsidP="00000000" w:rsidRDefault="00000000" w:rsidRPr="00000000" w14:paraId="0000025B">
                  <w:pPr>
                    <w:widowControl w:val="0"/>
                    <w:jc w:val="center"/>
                    <w:rPr>
                      <w:rFonts w:ascii="Tahoma" w:cs="Tahoma" w:eastAsia="Tahoma" w:hAnsi="Tahoma"/>
                      <w:b w:val="1"/>
                    </w:rPr>
                  </w:pPr>
                  <w:r w:rsidDel="00000000" w:rsidR="00000000" w:rsidRPr="00000000">
                    <w:rPr>
                      <w:rFonts w:ascii="Tahoma" w:cs="Tahoma" w:eastAsia="Tahoma" w:hAnsi="Tahoma"/>
                      <w:b w:val="1"/>
                      <w:rtl w:val="0"/>
                    </w:rPr>
                    <w:t xml:space="preserve">Scenario</w:t>
                  </w:r>
                </w:p>
              </w:tc>
              <w:tc>
                <w:tcPr>
                  <w:tcBorders>
                    <w:bottom w:color="000000" w:space="0" w:sz="12" w:val="single"/>
                  </w:tcBorders>
                  <w:shd w:fill="dfdfdf" w:val="clear"/>
                </w:tcPr>
                <w:p w:rsidR="00000000" w:rsidDel="00000000" w:rsidP="00000000" w:rsidRDefault="00000000" w:rsidRPr="00000000" w14:paraId="0000025C">
                  <w:pPr>
                    <w:widowControl w:val="0"/>
                    <w:jc w:val="center"/>
                    <w:rPr>
                      <w:rFonts w:ascii="Tahoma" w:cs="Tahoma" w:eastAsia="Tahoma" w:hAnsi="Tahoma"/>
                      <w:b w:val="1"/>
                    </w:rPr>
                  </w:pPr>
                  <w:r w:rsidDel="00000000" w:rsidR="00000000" w:rsidRPr="00000000">
                    <w:rPr>
                      <w:rFonts w:ascii="Tahoma" w:cs="Tahoma" w:eastAsia="Tahoma" w:hAnsi="Tahoma"/>
                      <w:b w:val="1"/>
                      <w:rtl w:val="0"/>
                    </w:rPr>
                    <w:t xml:space="preserve">Effective Date</w:t>
                  </w:r>
                </w:p>
              </w:tc>
            </w:tr>
            <w:tr>
              <w:tc>
                <w:tcPr/>
                <w:p w:rsidR="00000000" w:rsidDel="00000000" w:rsidP="00000000" w:rsidRDefault="00000000" w:rsidRPr="00000000" w14:paraId="0000025D">
                  <w:pPr>
                    <w:widowControl w:val="0"/>
                    <w:rPr>
                      <w:rFonts w:ascii="Tahoma" w:cs="Tahoma" w:eastAsia="Tahoma" w:hAnsi="Tahoma"/>
                    </w:rPr>
                  </w:pPr>
                  <w:r w:rsidDel="00000000" w:rsidR="00000000" w:rsidRPr="00000000">
                    <w:rPr>
                      <w:rFonts w:ascii="Tahoma" w:cs="Tahoma" w:eastAsia="Tahoma" w:hAnsi="Tahoma"/>
                      <w:rtl w:val="0"/>
                    </w:rPr>
                    <w:t xml:space="preserve">Annual Enrollment</w:t>
                  </w:r>
                </w:p>
              </w:tc>
              <w:tc>
                <w:tcPr/>
                <w:p w:rsidR="00000000" w:rsidDel="00000000" w:rsidP="00000000" w:rsidRDefault="00000000" w:rsidRPr="00000000" w14:paraId="000002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tc>
            </w:tr>
            <w:tr>
              <w:tc>
                <w:tcPr/>
                <w:p w:rsidR="00000000" w:rsidDel="00000000" w:rsidP="00000000" w:rsidRDefault="00000000" w:rsidRPr="00000000" w14:paraId="0000025F">
                  <w:pPr>
                    <w:widowControl w:val="0"/>
                    <w:rPr>
                      <w:rFonts w:ascii="Tahoma" w:cs="Tahoma" w:eastAsia="Tahoma" w:hAnsi="Tahoma"/>
                    </w:rPr>
                  </w:pPr>
                  <w:r w:rsidDel="00000000" w:rsidR="00000000" w:rsidRPr="00000000">
                    <w:rPr>
                      <w:rFonts w:ascii="Tahoma" w:cs="Tahoma" w:eastAsia="Tahoma" w:hAnsi="Tahoma"/>
                      <w:rtl w:val="0"/>
                    </w:rPr>
                    <w:t xml:space="preserve">Life Event – New Hire</w:t>
                  </w:r>
                </w:p>
                <w:p w:rsidR="00000000" w:rsidDel="00000000" w:rsidP="00000000" w:rsidRDefault="00000000" w:rsidRPr="00000000" w14:paraId="00000260">
                  <w:pPr>
                    <w:widowControl w:val="0"/>
                    <w:rPr>
                      <w:rFonts w:ascii="Tahoma" w:cs="Tahoma" w:eastAsia="Tahoma" w:hAnsi="Tahoma"/>
                    </w:rPr>
                  </w:pPr>
                  <w:r w:rsidDel="00000000" w:rsidR="00000000" w:rsidRPr="00000000">
                    <w:rPr>
                      <w:rFonts w:ascii="Tahoma" w:cs="Tahoma" w:eastAsia="Tahoma" w:hAnsi="Tahoma"/>
                      <w:rtl w:val="0"/>
                    </w:rPr>
                    <w:t xml:space="preserve">Life Event – Newly eligible (Ex. PT to FT)</w:t>
                  </w:r>
                </w:p>
              </w:tc>
              <w:tc>
                <w:tcPr/>
                <w:p w:rsidR="00000000" w:rsidDel="00000000" w:rsidP="00000000" w:rsidRDefault="00000000" w:rsidRPr="00000000" w14:paraId="00000261">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p w:rsidR="00000000" w:rsidDel="00000000" w:rsidP="00000000" w:rsidRDefault="00000000" w:rsidRPr="00000000" w14:paraId="00000263">
                  <w:pPr>
                    <w:widowControl w:val="0"/>
                    <w:rPr>
                      <w:rFonts w:ascii="Tahoma" w:cs="Tahoma" w:eastAsia="Tahoma" w:hAnsi="Tahoma"/>
                    </w:rPr>
                  </w:pPr>
                  <w:r w:rsidDel="00000000" w:rsidR="00000000" w:rsidRPr="00000000">
                    <w:rPr>
                      <w:rFonts w:ascii="Tahoma" w:cs="Tahoma" w:eastAsia="Tahoma" w:hAnsi="Tahoma"/>
                      <w:rtl w:val="0"/>
                    </w:rPr>
                    <w:t xml:space="preserve"> date based on the plan setup.</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65">
                  <w:pPr>
                    <w:widowControl w:val="0"/>
                    <w:rPr>
                      <w:rFonts w:ascii="Tahoma" w:cs="Tahoma" w:eastAsia="Tahoma" w:hAnsi="Tahoma"/>
                    </w:rPr>
                  </w:pPr>
                  <w:r w:rsidDel="00000000" w:rsidR="00000000" w:rsidRPr="00000000">
                    <w:rPr>
                      <w:rFonts w:ascii="Tahoma" w:cs="Tahoma" w:eastAsia="Tahoma" w:hAnsi="Tahoma"/>
                      <w:rtl w:val="0"/>
                    </w:rPr>
                    <w:t xml:space="preserve">Life Events – consistent with enrollment/increasing election amount (I.E Gained dependent event), or for </w:t>
                  </w:r>
                  <w:ins w:author="Tracy, Tara" w:id="8" w:date="2020-05-21T07:49: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tc>
              <w:tc>
                <w:tcPr/>
                <w:p w:rsidR="00000000" w:rsidDel="00000000" w:rsidP="00000000" w:rsidRDefault="00000000" w:rsidRPr="00000000" w14:paraId="000002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p w:rsidR="00000000" w:rsidDel="00000000" w:rsidP="00000000" w:rsidRDefault="00000000" w:rsidRPr="00000000" w14:paraId="00000267">
                  <w:pPr>
                    <w:widowControl w:val="0"/>
                    <w:rPr/>
                  </w:pPr>
                  <w:r w:rsidDel="00000000" w:rsidR="00000000" w:rsidRPr="00000000">
                    <w:rPr>
                      <w:rtl w:val="0"/>
                    </w:rPr>
                  </w:r>
                </w:p>
              </w:tc>
            </w:tr>
            <w:tr>
              <w:tc>
                <w:tcPr/>
                <w:p w:rsidR="00000000" w:rsidDel="00000000" w:rsidP="00000000" w:rsidRDefault="00000000" w:rsidRPr="00000000" w14:paraId="00000268">
                  <w:pPr>
                    <w:widowControl w:val="0"/>
                    <w:rPr>
                      <w:rFonts w:ascii="Tahoma" w:cs="Tahoma" w:eastAsia="Tahoma" w:hAnsi="Tahoma"/>
                    </w:rPr>
                  </w:pPr>
                  <w:r w:rsidDel="00000000" w:rsidR="00000000" w:rsidRPr="00000000">
                    <w:rPr>
                      <w:rFonts w:ascii="Tahoma" w:cs="Tahoma" w:eastAsia="Tahoma" w:hAnsi="Tahoma"/>
                      <w:rtl w:val="0"/>
                    </w:rPr>
                    <w:t xml:space="preserve">Life Events – consistent with enrollment/decreasing election amount (I.E Lose dependent event), or for </w:t>
                  </w:r>
                  <w:ins w:author="Tracy, Tara" w:id="9" w:date="2020-05-21T07:49:00Z">
                    <w:r w:rsidDel="00000000" w:rsidR="00000000" w:rsidRPr="00000000">
                      <w:rPr>
                        <w:rtl w:val="0"/>
                      </w:rPr>
                      <w:t xml:space="preserve">FIT, </w:t>
                    </w:r>
                  </w:ins>
                  <w:r w:rsidDel="00000000" w:rsidR="00000000" w:rsidRPr="00000000">
                    <w:rPr>
                      <w:rFonts w:ascii="Tahoma" w:cs="Tahoma" w:eastAsia="Tahoma" w:hAnsi="Tahoma"/>
                      <w:rtl w:val="0"/>
                    </w:rPr>
                    <w:t xml:space="preserve">WELL if plan rules involve a change to the maximum allowable benefit.</w:t>
                  </w:r>
                </w:p>
              </w:tc>
              <w:tc>
                <w:tcPr/>
                <w:p w:rsidR="00000000" w:rsidDel="00000000" w:rsidP="00000000" w:rsidRDefault="00000000" w:rsidRPr="00000000" w14:paraId="000002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6B">
                  <w:pPr>
                    <w:widowControl w:val="0"/>
                    <w:rPr>
                      <w:rFonts w:ascii="Tahoma" w:cs="Tahoma" w:eastAsia="Tahoma" w:hAnsi="Tahoma"/>
                    </w:rPr>
                  </w:pPr>
                  <w:r w:rsidDel="00000000" w:rsidR="00000000" w:rsidRPr="00000000">
                    <w:rPr>
                      <w:rFonts w:ascii="Tahoma" w:cs="Tahoma" w:eastAsia="Tahoma" w:hAnsi="Tahoma"/>
                      <w:rtl w:val="0"/>
                    </w:rPr>
                    <w:t xml:space="preserve">Life Event – Termination</w:t>
                  </w:r>
                </w:p>
                <w:p w:rsidR="00000000" w:rsidDel="00000000" w:rsidP="00000000" w:rsidRDefault="00000000" w:rsidRPr="00000000" w14:paraId="0000026C">
                  <w:pPr>
                    <w:widowControl w:val="0"/>
                    <w:rPr>
                      <w:rFonts w:ascii="Tahoma" w:cs="Tahoma" w:eastAsia="Tahoma" w:hAnsi="Tahoma"/>
                    </w:rPr>
                  </w:pPr>
                  <w:r w:rsidDel="00000000" w:rsidR="00000000" w:rsidRPr="00000000">
                    <w:rPr>
                      <w:rFonts w:ascii="Tahoma" w:cs="Tahoma" w:eastAsia="Tahoma" w:hAnsi="Tahoma"/>
                      <w:rtl w:val="0"/>
                    </w:rPr>
                    <w:t xml:space="preserve">Life Event – Newly Ineligible (ex. FT to PT)</w:t>
                  </w:r>
                </w:p>
              </w:tc>
              <w:tc>
                <w:tcPr/>
                <w:p w:rsidR="00000000" w:rsidDel="00000000" w:rsidP="00000000" w:rsidRDefault="00000000" w:rsidRPr="00000000" w14:paraId="000002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7"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HCFSA, DCFSA, LPFSA</w:t>
                  </w:r>
                </w:p>
              </w:tc>
            </w:tr>
          </w:tbl>
          <w:p w:rsidR="00000000" w:rsidDel="00000000" w:rsidP="00000000" w:rsidRDefault="00000000" w:rsidRPr="00000000" w14:paraId="0000026E">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26F">
            <w:pPr>
              <w:widowControl w:val="0"/>
              <w:rPr>
                <w:rFonts w:ascii="Tahoma" w:cs="Tahoma" w:eastAsia="Tahoma" w:hAnsi="Tahoma"/>
              </w:rPr>
            </w:pP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widowControl w:val="0"/>
              <w:jc w:val="center"/>
              <w:rPr>
                <w:rFonts w:ascii="Tahoma" w:cs="Tahoma" w:eastAsia="Tahoma" w:hAnsi="Tahoma"/>
                <w:color w:val="000000"/>
              </w:rPr>
            </w:pPr>
            <w:r w:rsidDel="00000000" w:rsidR="00000000" w:rsidRPr="00000000">
              <w:rPr>
                <w:rFonts w:ascii="Tahoma" w:cs="Tahoma" w:eastAsia="Tahoma" w:hAnsi="Tahoma"/>
                <w:color w:val="000000"/>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widowControl w:val="0"/>
              <w:rPr>
                <w:rFonts w:ascii="Tahoma" w:cs="Tahoma" w:eastAsia="Tahoma" w:hAnsi="Tahoma"/>
              </w:rPr>
            </w:pPr>
            <w:r w:rsidDel="00000000" w:rsidR="00000000" w:rsidRPr="00000000">
              <w:rPr>
                <w:rFonts w:ascii="Tahoma" w:cs="Tahoma" w:eastAsia="Tahoma" w:hAnsi="Tahoma"/>
                <w:rtl w:val="0"/>
              </w:rPr>
              <w:t xml:space="preserve">HRA COVERAGE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2">
            <w:pPr>
              <w:widowControl w:val="0"/>
              <w:rPr>
                <w:rFonts w:ascii="Tahoma" w:cs="Tahoma" w:eastAsia="Tahoma" w:hAnsi="Tahoma"/>
                <w:b w:val="1"/>
                <w:i w:val="1"/>
              </w:rPr>
            </w:pPr>
            <w:r w:rsidDel="00000000" w:rsidR="00000000" w:rsidRPr="00000000">
              <w:rPr>
                <w:rFonts w:ascii="Tahoma" w:cs="Tahoma" w:eastAsia="Tahoma" w:hAnsi="Tahoma"/>
                <w:b w:val="1"/>
                <w:i w:val="1"/>
                <w:rtl w:val="0"/>
              </w:rPr>
              <w:t xml:space="preserve">Not a Required Field </w:t>
            </w:r>
          </w:p>
          <w:p w:rsidR="00000000" w:rsidDel="00000000" w:rsidP="00000000" w:rsidRDefault="00000000" w:rsidRPr="00000000" w14:paraId="00000273">
            <w:pPr>
              <w:widowControl w:val="0"/>
              <w:rPr>
                <w:rFonts w:ascii="Tahoma" w:cs="Tahoma" w:eastAsia="Tahoma" w:hAnsi="Tahoma"/>
              </w:rPr>
            </w:pPr>
            <w:r w:rsidDel="00000000" w:rsidR="00000000" w:rsidRPr="00000000">
              <w:rPr>
                <w:rFonts w:ascii="Tahoma" w:cs="Tahoma" w:eastAsia="Tahoma" w:hAnsi="Tahoma"/>
                <w:rtl w:val="0"/>
              </w:rPr>
              <w:t xml:space="preserve">HRA Only.  If HRA plan is configured to use Coverage Tier for Deductible or Maximum Benefit, HRA Coverage code is required.</w:t>
            </w:r>
          </w:p>
          <w:p w:rsidR="00000000" w:rsidDel="00000000" w:rsidP="00000000" w:rsidRDefault="00000000" w:rsidRPr="00000000" w14:paraId="00000274">
            <w:pPr>
              <w:widowControl w:val="0"/>
              <w:rPr>
                <w:rFonts w:ascii="Tahoma" w:cs="Tahoma" w:eastAsia="Tahoma" w:hAnsi="Tahoma"/>
              </w:rPr>
            </w:pPr>
            <w:r w:rsidDel="00000000" w:rsidR="00000000" w:rsidRPr="00000000">
              <w:rPr>
                <w:rtl w:val="0"/>
              </w:rPr>
            </w:r>
          </w:p>
          <w:tbl>
            <w:tblPr>
              <w:tblStyle w:val="Table19"/>
              <w:tblW w:w="60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3"/>
              <w:gridCol w:w="4796"/>
              <w:tblGridChange w:id="0">
                <w:tblGrid>
                  <w:gridCol w:w="1253"/>
                  <w:gridCol w:w="4796"/>
                </w:tblGrid>
              </w:tblGridChange>
            </w:tblGrid>
            <w:tr>
              <w:tc>
                <w:tcPr>
                  <w:tcBorders>
                    <w:bottom w:color="000000" w:space="0" w:sz="4" w:val="single"/>
                  </w:tcBorders>
                  <w:shd w:fill="dfdfdf" w:val="clear"/>
                </w:tcPr>
                <w:p w:rsidR="00000000" w:rsidDel="00000000" w:rsidP="00000000" w:rsidRDefault="00000000" w:rsidRPr="00000000" w14:paraId="000002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Coverage Codes</w:t>
                  </w:r>
                </w:p>
              </w:tc>
              <w:tc>
                <w:tcPr>
                  <w:tcBorders>
                    <w:bottom w:color="000000" w:space="0" w:sz="4" w:val="single"/>
                  </w:tcBorders>
                  <w:shd w:fill="dfdfdf" w:val="clear"/>
                </w:tcPr>
                <w:p w:rsidR="00000000" w:rsidDel="00000000" w:rsidP="00000000" w:rsidRDefault="00000000" w:rsidRPr="00000000" w14:paraId="000002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Description</w:t>
                  </w:r>
                </w:p>
              </w:tc>
            </w:tr>
            <w:tr>
              <w:tc>
                <w:tcPr>
                  <w:tcBorders>
                    <w:top w:color="000000" w:space="0" w:sz="4" w:val="single"/>
                  </w:tcBorders>
                </w:tcPr>
                <w:p w:rsidR="00000000" w:rsidDel="00000000" w:rsidP="00000000" w:rsidRDefault="00000000" w:rsidRPr="00000000" w14:paraId="00000277">
                  <w:pPr>
                    <w:rPr>
                      <w:rFonts w:ascii="Tahoma" w:cs="Tahoma" w:eastAsia="Tahoma" w:hAnsi="Tahoma"/>
                    </w:rPr>
                  </w:pPr>
                  <w:r w:rsidDel="00000000" w:rsidR="00000000" w:rsidRPr="00000000">
                    <w:rPr>
                      <w:rFonts w:ascii="Tahoma" w:cs="Tahoma" w:eastAsia="Tahoma" w:hAnsi="Tahoma"/>
                      <w:rtl w:val="0"/>
                    </w:rPr>
                    <w:t xml:space="preserve">IN</w:t>
                  </w:r>
                </w:p>
              </w:tc>
              <w:tc>
                <w:tcPr>
                  <w:tcBorders>
                    <w:top w:color="000000" w:space="0" w:sz="4" w:val="single"/>
                  </w:tcBorders>
                </w:tcPr>
                <w:p w:rsidR="00000000" w:rsidDel="00000000" w:rsidP="00000000" w:rsidRDefault="00000000" w:rsidRPr="00000000" w14:paraId="00000278">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Individual</w:t>
                  </w:r>
                </w:p>
              </w:tc>
            </w:tr>
            <w:tr>
              <w:tc>
                <w:tcPr/>
                <w:p w:rsidR="00000000" w:rsidDel="00000000" w:rsidP="00000000" w:rsidRDefault="00000000" w:rsidRPr="00000000" w14:paraId="00000279">
                  <w:pPr>
                    <w:rPr>
                      <w:rFonts w:ascii="Tahoma" w:cs="Tahoma" w:eastAsia="Tahoma" w:hAnsi="Tahoma"/>
                    </w:rPr>
                  </w:pPr>
                  <w:r w:rsidDel="00000000" w:rsidR="00000000" w:rsidRPr="00000000">
                    <w:rPr>
                      <w:rFonts w:ascii="Tahoma" w:cs="Tahoma" w:eastAsia="Tahoma" w:hAnsi="Tahoma"/>
                      <w:rtl w:val="0"/>
                    </w:rPr>
                    <w:t xml:space="preserve">IS</w:t>
                  </w:r>
                </w:p>
              </w:tc>
              <w:tc>
                <w:tcPr/>
                <w:p w:rsidR="00000000" w:rsidDel="00000000" w:rsidP="00000000" w:rsidRDefault="00000000" w:rsidRPr="00000000" w14:paraId="0000027A">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Individual + Spouse</w:t>
                  </w:r>
                </w:p>
              </w:tc>
            </w:tr>
            <w:tr>
              <w:tc>
                <w:tcPr/>
                <w:p w:rsidR="00000000" w:rsidDel="00000000" w:rsidP="00000000" w:rsidRDefault="00000000" w:rsidRPr="00000000" w14:paraId="0000027B">
                  <w:pPr>
                    <w:rPr>
                      <w:rFonts w:ascii="Tahoma" w:cs="Tahoma" w:eastAsia="Tahoma" w:hAnsi="Tahoma"/>
                    </w:rPr>
                  </w:pPr>
                  <w:r w:rsidDel="00000000" w:rsidR="00000000" w:rsidRPr="00000000">
                    <w:rPr>
                      <w:rFonts w:ascii="Tahoma" w:cs="Tahoma" w:eastAsia="Tahoma" w:hAnsi="Tahoma"/>
                      <w:rtl w:val="0"/>
                    </w:rPr>
                    <w:t xml:space="preserve">IC</w:t>
                  </w:r>
                </w:p>
              </w:tc>
              <w:tc>
                <w:tcPr/>
                <w:p w:rsidR="00000000" w:rsidDel="00000000" w:rsidP="00000000" w:rsidRDefault="00000000" w:rsidRPr="00000000" w14:paraId="0000027C">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Individual + Child(ren)</w:t>
                  </w:r>
                </w:p>
              </w:tc>
            </w:tr>
            <w:tr>
              <w:tc>
                <w:tcPr/>
                <w:p w:rsidR="00000000" w:rsidDel="00000000" w:rsidP="00000000" w:rsidRDefault="00000000" w:rsidRPr="00000000" w14:paraId="0000027D">
                  <w:pPr>
                    <w:rPr>
                      <w:rFonts w:ascii="Tahoma" w:cs="Tahoma" w:eastAsia="Tahoma" w:hAnsi="Tahoma"/>
                    </w:rPr>
                  </w:pPr>
                  <w:r w:rsidDel="00000000" w:rsidR="00000000" w:rsidRPr="00000000">
                    <w:rPr>
                      <w:rFonts w:ascii="Tahoma" w:cs="Tahoma" w:eastAsia="Tahoma" w:hAnsi="Tahoma"/>
                      <w:rtl w:val="0"/>
                    </w:rPr>
                    <w:t xml:space="preserve">FM</w:t>
                  </w:r>
                </w:p>
              </w:tc>
              <w:tc>
                <w:tcPr/>
                <w:p w:rsidR="00000000" w:rsidDel="00000000" w:rsidP="00000000" w:rsidRDefault="00000000" w:rsidRPr="00000000" w14:paraId="0000027E">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Family</w:t>
                  </w:r>
                </w:p>
              </w:tc>
            </w:tr>
          </w:tbl>
          <w:p w:rsidR="00000000" w:rsidDel="00000000" w:rsidP="00000000" w:rsidRDefault="00000000" w:rsidRPr="00000000" w14:paraId="0000027F">
            <w:pPr>
              <w:widowControl w:val="0"/>
              <w:rPr>
                <w:rFonts w:ascii="Tahoma" w:cs="Tahoma" w:eastAsia="Tahoma" w:hAnsi="Tahoma"/>
              </w:rPr>
            </w:pPr>
            <w:r w:rsidDel="00000000" w:rsidR="00000000" w:rsidRPr="00000000">
              <w:rPr>
                <w:rtl w:val="0"/>
              </w:rPr>
            </w:r>
          </w:p>
        </w:tc>
      </w:tr>
    </w:tbl>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9x2ik5" w:id="29"/>
    <w:bookmarkEnd w:id="29"/>
    <w:bookmarkStart w:colFirst="0" w:colLast="0" w:name="2p2csry" w:id="30"/>
    <w:bookmarkEnd w:id="30"/>
    <w:p w:rsidR="00000000" w:rsidDel="00000000" w:rsidP="00000000" w:rsidRDefault="00000000" w:rsidRPr="00000000" w14:paraId="00000281">
      <w:pPr>
        <w:pStyle w:val="Heading1"/>
        <w:keepNext w:val="0"/>
        <w:tabs>
          <w:tab w:val="left" w:pos="7830"/>
        </w:tabs>
        <w:spacing w:after="0" w:before="0" w:line="240" w:lineRule="auto"/>
        <w:rPr>
          <w:sz w:val="28"/>
          <w:szCs w:val="28"/>
        </w:rPr>
        <w:sectPr>
          <w:headerReference r:id="rId15" w:type="even"/>
          <w:type w:val="nextPage"/>
          <w:pgSz w:h="15840" w:w="12240" w:orient="portrait"/>
          <w:pgMar w:bottom="720" w:top="720" w:left="720" w:right="274" w:header="720" w:footer="720"/>
        </w:sectPr>
      </w:pPr>
      <w:bookmarkStart w:colFirst="0" w:colLast="0" w:name="_147n2zr" w:id="31"/>
      <w:bookmarkEnd w:id="31"/>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0"/>
        <w:tblW w:w="12685.0" w:type="dxa"/>
        <w:jc w:val="center"/>
        <w:tblLayout w:type="fixed"/>
        <w:tblLook w:val="0000"/>
      </w:tblPr>
      <w:tblGrid>
        <w:gridCol w:w="810"/>
        <w:gridCol w:w="412"/>
        <w:gridCol w:w="698"/>
        <w:gridCol w:w="720"/>
        <w:gridCol w:w="720"/>
        <w:gridCol w:w="1350"/>
        <w:gridCol w:w="3570"/>
        <w:gridCol w:w="1260"/>
        <w:gridCol w:w="30"/>
        <w:gridCol w:w="3115"/>
        <w:tblGridChange w:id="0">
          <w:tblGrid>
            <w:gridCol w:w="810"/>
            <w:gridCol w:w="412"/>
            <w:gridCol w:w="698"/>
            <w:gridCol w:w="720"/>
            <w:gridCol w:w="720"/>
            <w:gridCol w:w="1350"/>
            <w:gridCol w:w="3570"/>
            <w:gridCol w:w="1260"/>
            <w:gridCol w:w="30"/>
            <w:gridCol w:w="3115"/>
          </w:tblGrid>
        </w:tblGridChange>
      </w:tblGrid>
      <w:tr>
        <w:trPr>
          <w:trHeight w:val="1677" w:hRule="atLeast"/>
        </w:trPr>
        <w:tc>
          <w:tcPr>
            <w:gridSpan w:val="6"/>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283">
            <w:pPr>
              <w:widowControl w:val="0"/>
              <w:rPr>
                <w:rFonts w:ascii="Tahoma" w:cs="Tahoma" w:eastAsia="Tahoma" w:hAnsi="Tahoma"/>
              </w:rPr>
            </w:pPr>
            <w:bookmarkStart w:colFirst="0" w:colLast="0" w:name="_3o7alnk" w:id="32"/>
            <w:bookmarkEnd w:id="32"/>
            <w:r w:rsidDel="00000000" w:rsidR="00000000" w:rsidRPr="00000000">
              <w:rPr>
                <w:rFonts w:ascii="Tahoma" w:cs="Tahoma" w:eastAsia="Tahoma" w:hAnsi="Tahoma"/>
                <w:color w:val="000080"/>
              </w:rPr>
              <w:drawing>
                <wp:inline distB="0" distT="0" distL="0" distR="0">
                  <wp:extent cx="2752725" cy="107632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2725" cy="1076325"/>
                          </a:xfrm>
                          <a:prstGeom prst="rect"/>
                          <a:ln/>
                        </pic:spPr>
                      </pic:pic>
                    </a:graphicData>
                  </a:graphic>
                </wp:inline>
              </w:drawing>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9">
            <w:pPr>
              <w:widowControl w:val="0"/>
              <w:jc w:val="center"/>
              <w:rPr>
                <w:rFonts w:ascii="Tahoma" w:cs="Tahoma" w:eastAsia="Tahoma" w:hAnsi="Tahoma"/>
                <w:b w:val="1"/>
                <w:smallCaps w:val="1"/>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HEALTH SAVINGS ACCOUNT RECORD</w:t>
            </w: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HS Record – Enrollment</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(ALL ALPHA CHARACTERS MUST BE CAPITALIZED.)</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2">
            <w:pPr>
              <w:widowControl w:val="0"/>
              <w:jc w:val="center"/>
              <w:rPr>
                <w:rFonts w:ascii="Tahoma" w:cs="Tahoma" w:eastAsia="Tahoma" w:hAnsi="Tahoma"/>
                <w:b w:val="1"/>
                <w:smallCaps w:val="1"/>
              </w:rPr>
            </w:pPr>
            <w:r w:rsidDel="00000000" w:rsidR="00000000" w:rsidRPr="00000000">
              <w:rPr>
                <w:rFonts w:ascii="Tahoma" w:cs="Tahoma" w:eastAsia="Tahoma" w:hAnsi="Tahoma"/>
                <w:b w:val="1"/>
                <w:smallCaps w:val="1"/>
                <w:rtl w:val="0"/>
              </w:rPr>
              <w:t xml:space="preserve">MAPPING NOTES</w:t>
            </w:r>
          </w:p>
        </w:tc>
      </w:tr>
      <w:tr>
        <w:trPr>
          <w:trHeight w:val="591" w:hRule="atLeast"/>
        </w:trPr>
        <w:tc>
          <w:tcPr>
            <w:tcBorders>
              <w:top w:color="000000" w:space="0" w:sz="6" w:val="single"/>
              <w:left w:color="000000" w:space="0" w:sz="6" w:val="single"/>
              <w:right w:color="000000" w:space="0" w:sz="0" w:val="nil"/>
            </w:tcBorders>
            <w:shd w:fill="auto" w:val="cle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NO.</w:t>
            </w:r>
          </w:p>
        </w:tc>
        <w:tc>
          <w:tcPr>
            <w:gridSpan w:val="2"/>
            <w:vMerge w:val="restart"/>
            <w:tcBorders>
              <w:top w:color="000000" w:space="0" w:sz="6" w:val="single"/>
              <w:left w:color="000000" w:space="0" w:sz="6" w:val="single"/>
              <w:right w:color="000000" w:space="0" w:sz="6" w:val="single"/>
            </w:tcBorders>
            <w:shd w:fill="auto" w:val="clea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BYTES</w:t>
            </w:r>
          </w:p>
        </w:tc>
        <w:tc>
          <w:tcPr>
            <w:gridSpan w:val="2"/>
            <w:tcBorders>
              <w:top w:color="000000" w:space="0" w:sz="6" w:val="single"/>
              <w:left w:color="000000" w:space="0" w:sz="0" w:val="nil"/>
              <w:right w:color="000000" w:space="0" w:sz="0" w:val="nil"/>
            </w:tcBorders>
            <w:shd w:fill="auto" w:val="cle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POSITIONS</w:t>
            </w:r>
          </w:p>
        </w:tc>
        <w:tc>
          <w:tcPr>
            <w:tcBorders>
              <w:top w:color="000000" w:space="0" w:sz="6" w:val="single"/>
              <w:left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VALUE</w:t>
            </w:r>
          </w:p>
        </w:tc>
        <w:tc>
          <w:tcPr>
            <w:tcBorders>
              <w:top w:color="000000" w:space="0" w:sz="6" w:val="single"/>
              <w:left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NAME</w:t>
            </w:r>
          </w:p>
        </w:tc>
        <w:tc>
          <w:tcPr>
            <w:gridSpan w:val="2"/>
            <w:tcBorders>
              <w:top w:color="000000" w:space="0" w:sz="6" w:val="single"/>
              <w:left w:color="000000" w:space="0" w:sz="6" w:val="single"/>
              <w:right w:color="000000" w:space="0" w:sz="6" w:val="single"/>
            </w:tcBorders>
            <w:shd w:fill="auto" w:val="clear"/>
            <w:tcMar>
              <w:top w:w="0.0" w:type="dxa"/>
              <w:left w:w="14.0" w:type="dxa"/>
              <w:bottom w:w="0.0" w:type="dxa"/>
              <w:right w:w="1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PICTURE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r>
      <w:tr>
        <w:trPr>
          <w:trHeight w:val="355" w:hRule="atLeast"/>
        </w:trPr>
        <w:tc>
          <w:tcPr>
            <w:tcBorders>
              <w:top w:color="000000" w:space="0" w:sz="0" w:val="nil"/>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6" w:val="single"/>
              <w:left w:color="000000" w:space="0" w:sz="6" w:val="single"/>
              <w:right w:color="000000" w:space="0" w:sz="6" w:val="single"/>
            </w:tcBorders>
            <w:shd w:fill="auto" w:val="cle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Mar>
              <w:top w:w="0.0" w:type="dxa"/>
              <w:left w:w="14.0" w:type="dxa"/>
              <w:bottom w:w="0.0" w:type="dxa"/>
              <w:right w:w="1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FROM</w:t>
            </w:r>
          </w:p>
        </w:tc>
        <w:tc>
          <w:tcPr>
            <w:tcBorders>
              <w:top w:color="000000" w:space="0" w:sz="6" w:val="single"/>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TO</w:t>
            </w:r>
          </w:p>
        </w:tc>
        <w:tc>
          <w:tcPr>
            <w:tcBorders>
              <w:top w:color="000000" w:space="0" w:sz="0" w:val="nil"/>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0.0" w:type="dxa"/>
              <w:left w:w="14.0" w:type="dxa"/>
              <w:bottom w:w="0.0" w:type="dxa"/>
              <w:right w:w="1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4.0" w:type="dxa"/>
              <w:bottom w:w="0.0" w:type="dxa"/>
              <w:right w:w="1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HSA PLAN NUMBER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p>
        </w:tc>
      </w:tr>
      <w:tr>
        <w:trPr>
          <w:trHeight w:val="44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BATCH GROUP ID</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p>
        </w:tc>
      </w:tr>
      <w:tr>
        <w:trPr>
          <w:trHeight w:val="44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SOCIAL SECURITY NUMBER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eepssn</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RECORD IDENTIFIER</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HS</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CCYY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PLAN year</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 digit year of eedbenstartdate</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SEE KEY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coverage tier</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HSAI, HSAI1 or HSAIE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05</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HSACI, HSCI1 or HSCIE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07</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HSAF, HSAF1 or HSAFE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13</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HSACF, HSCF1 or HSCFE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19</w:t>
            </w:r>
          </w:p>
        </w:tc>
      </w:tr>
      <w:tr>
        <w:trPr>
          <w:trHeight w:val="44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HDHP1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HDHP id</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HDHP1</w:t>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MMDDCCYY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ENROLLMENT Effective Date</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eedbenstartdate</w:t>
            </w:r>
          </w:p>
        </w:tc>
      </w:tr>
      <w:tr>
        <w:trPr>
          <w:trHeight w:val="714"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or I</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Enrollment STATUS</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eecdateoftermination is greater than 30 days from the file run date send I else send A</w:t>
            </w:r>
          </w:p>
        </w:tc>
      </w:tr>
      <w:tr>
        <w:trPr>
          <w:trHeight w:val="426"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Y or N</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CLIENT BILLING FLAG</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14</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Y, N or 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Simple acknowledgement indicator</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15</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MMDDCCYY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simple acknowledgement date</w:t>
            </w:r>
          </w:p>
        </w:tc>
        <w:tc>
          <w:tcPr>
            <w:gridSpan w:val="2"/>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6" w:val="single"/>
              <w:left w:color="000000" w:space="0" w:sz="6" w:val="single"/>
              <w:bottom w:color="000000" w:space="0" w:sz="4" w:val="single"/>
              <w:right w:color="000000" w:space="0" w:sz="6" w:val="single"/>
            </w:tcBorders>
            <w:tcMar>
              <w:top w:w="0.0" w:type="dxa"/>
              <w:left w:w="14.0" w:type="dxa"/>
              <w:bottom w:w="0.0" w:type="dxa"/>
              <w:right w:w="14.0" w:type="dxa"/>
            </w:tcMa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16</w:t>
            </w:r>
          </w:p>
        </w:tc>
        <w:tc>
          <w:tcPr>
            <w:gridSpan w:val="2"/>
            <w:tcBorders>
              <w:top w:color="000000" w:space="0" w:sz="6" w:val="single"/>
              <w:left w:color="000000" w:space="0" w:sz="6" w:val="single"/>
              <w:bottom w:color="000000" w:space="0" w:sz="4" w:val="single"/>
              <w:right w:color="000000" w:space="0" w:sz="6" w:val="single"/>
            </w:tcBorders>
            <w:tcMar>
              <w:top w:w="0.0" w:type="dxa"/>
              <w:left w:w="14.0" w:type="dxa"/>
              <w:bottom w:w="0.0" w:type="dxa"/>
              <w:right w:w="14.0" w:type="dxa"/>
            </w:tcMa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19</w:t>
            </w:r>
          </w:p>
        </w:tc>
        <w:tc>
          <w:tcPr>
            <w:tcBorders>
              <w:top w:color="000000" w:space="0" w:sz="6" w:val="single"/>
              <w:left w:color="000000" w:space="0" w:sz="6" w:val="single"/>
              <w:bottom w:color="000000" w:space="0" w:sz="4" w:val="single"/>
              <w:right w:color="000000" w:space="0" w:sz="6" w:val="single"/>
            </w:tcBorders>
            <w:tcMar>
              <w:top w:w="0.0" w:type="dxa"/>
              <w:left w:w="14.0" w:type="dxa"/>
              <w:bottom w:w="0.0" w:type="dxa"/>
              <w:right w:w="14.0" w:type="dxa"/>
            </w:tcMar>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62</w:t>
            </w:r>
          </w:p>
        </w:tc>
        <w:tc>
          <w:tcPr>
            <w:tcBorders>
              <w:top w:color="000000" w:space="0" w:sz="6" w:val="single"/>
              <w:left w:color="000000" w:space="0" w:sz="6" w:val="single"/>
              <w:bottom w:color="000000" w:space="0" w:sz="4" w:val="single"/>
              <w:right w:color="000000" w:space="0" w:sz="6" w:val="single"/>
            </w:tcBorders>
            <w:tcMar>
              <w:top w:w="0.0" w:type="dxa"/>
              <w:left w:w="14.0" w:type="dxa"/>
              <w:bottom w:w="0.0" w:type="dxa"/>
              <w:right w:w="14.0" w:type="dxa"/>
            </w:tcMar>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80</w:t>
            </w:r>
          </w:p>
        </w:tc>
        <w:tc>
          <w:tcPr>
            <w:tcBorders>
              <w:top w:color="000000" w:space="0" w:sz="6" w:val="single"/>
              <w:left w:color="000000" w:space="0" w:sz="6" w:val="single"/>
              <w:bottom w:color="000000" w:space="0" w:sz="4" w:val="single"/>
              <w:right w:color="000000" w:space="0" w:sz="6" w:val="single"/>
            </w:tcBorders>
            <w:tcMar>
              <w:top w:w="0.0" w:type="dxa"/>
              <w:left w:w="14.0" w:type="dxa"/>
              <w:bottom w:w="0.0" w:type="dxa"/>
              <w:right w:w="14.0" w:type="dxa"/>
            </w:tcMa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4" w:val="single"/>
              <w:right w:color="000000" w:space="0" w:sz="6" w:val="single"/>
            </w:tcBorders>
            <w:tcMar>
              <w:top w:w="0.0" w:type="dxa"/>
              <w:left w:w="14.0" w:type="dxa"/>
              <w:bottom w:w="0.0" w:type="dxa"/>
              <w:right w:w="14.0" w:type="dxa"/>
            </w:tcMa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gridSpan w:val="2"/>
            <w:tcBorders>
              <w:top w:color="000000" w:space="0" w:sz="6" w:val="single"/>
              <w:left w:color="000000" w:space="0" w:sz="6" w:val="single"/>
              <w:bottom w:color="000000" w:space="0" w:sz="4" w:val="single"/>
              <w:right w:color="000000" w:space="0" w:sz="6" w:val="single"/>
            </w:tcBorders>
            <w:tcMar>
              <w:top w:w="0.0" w:type="dxa"/>
              <w:left w:w="14.0" w:type="dxa"/>
              <w:bottom w:w="0.0" w:type="dxa"/>
              <w:right w:w="14.0" w:type="dxa"/>
            </w:tcMa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X(19)</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SPACE FILL</w:t>
            </w:r>
            <w:r w:rsidDel="00000000" w:rsidR="00000000" w:rsidRPr="00000000">
              <w:rPr>
                <w:rtl w:val="0"/>
              </w:rPr>
            </w:r>
          </w:p>
        </w:tc>
      </w:tr>
      <w:tr>
        <w:trPr>
          <w:trHeight w:val="435" w:hRule="atLeast"/>
        </w:trPr>
        <w:tc>
          <w:tcPr>
            <w:tcBorders>
              <w:top w:color="000000" w:space="0" w:sz="4" w:val="single"/>
            </w:tcBorders>
            <w:tcMar>
              <w:top w:w="0.0" w:type="dxa"/>
              <w:left w:w="14.0" w:type="dxa"/>
              <w:bottom w:w="0.0" w:type="dxa"/>
              <w:right w:w="14.0" w:type="dxa"/>
            </w:tcMa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tcBorders>
            <w:tcMar>
              <w:top w:w="0.0" w:type="dxa"/>
              <w:left w:w="14.0" w:type="dxa"/>
              <w:bottom w:w="0.0" w:type="dxa"/>
              <w:right w:w="14.0" w:type="dxa"/>
            </w:tcMa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Mar>
              <w:top w:w="0.0" w:type="dxa"/>
              <w:left w:w="14.0" w:type="dxa"/>
              <w:bottom w:w="0.0" w:type="dxa"/>
              <w:right w:w="14.0" w:type="dxa"/>
            </w:tcMa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Mar>
              <w:top w:w="0.0" w:type="dxa"/>
              <w:left w:w="14.0" w:type="dxa"/>
              <w:bottom w:w="0.0" w:type="dxa"/>
              <w:right w:w="14.0" w:type="dxa"/>
            </w:tcMa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Mar>
              <w:top w:w="0.0" w:type="dxa"/>
              <w:left w:w="14.0" w:type="dxa"/>
              <w:bottom w:w="0.0" w:type="dxa"/>
              <w:right w:w="14.0" w:type="dxa"/>
            </w:tcMa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Mar>
              <w:top w:w="0.0" w:type="dxa"/>
              <w:left w:w="14.0" w:type="dxa"/>
              <w:bottom w:w="0.0" w:type="dxa"/>
              <w:right w:w="14.0" w:type="dxa"/>
            </w:tcMa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tcBorders>
            <w:tcMar>
              <w:top w:w="0.0" w:type="dxa"/>
              <w:left w:w="14.0" w:type="dxa"/>
              <w:bottom w:w="0.0" w:type="dxa"/>
              <w:right w:w="14.0" w:type="dxa"/>
            </w:tcMa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r>
      <w:tr>
        <w:trPr>
          <w:trHeight w:val="300" w:hRule="atLeast"/>
        </w:trPr>
        <w:tc>
          <w:tcPr>
            <w:gridSpan w:val="8"/>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35A">
            <w:pPr>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RECORD SPECIFICATION DETAILS</w:t>
            </w:r>
          </w:p>
          <w:p w:rsidR="00000000" w:rsidDel="00000000" w:rsidP="00000000" w:rsidRDefault="00000000" w:rsidRPr="00000000" w14:paraId="0000035B">
            <w:pPr>
              <w:jc w:val="center"/>
              <w:rPr>
                <w:rFonts w:ascii="Tahoma" w:cs="Tahoma" w:eastAsia="Tahoma" w:hAnsi="Tahoma"/>
                <w:b w:val="1"/>
                <w:smallCaps w:val="1"/>
                <w:sz w:val="22"/>
                <w:szCs w:val="22"/>
              </w:rPr>
            </w:pPr>
            <w:r w:rsidDel="00000000" w:rsidR="00000000" w:rsidRPr="00000000">
              <w:rPr>
                <w:rFonts w:ascii="Tahoma" w:cs="Tahoma" w:eastAsia="Tahoma" w:hAnsi="Tahoma"/>
                <w:b w:val="1"/>
                <w:sz w:val="22"/>
                <w:szCs w:val="22"/>
                <w:rtl w:val="0"/>
              </w:rPr>
              <w:t xml:space="preserve">HS RECORD - ENROLLMENT</w:t>
            </w:r>
            <w:r w:rsidDel="00000000" w:rsidR="00000000" w:rsidRPr="00000000">
              <w:rPr>
                <w:rtl w:val="0"/>
              </w:rPr>
            </w:r>
          </w:p>
          <w:p w:rsidR="00000000" w:rsidDel="00000000" w:rsidP="00000000" w:rsidRDefault="00000000" w:rsidRPr="00000000" w14:paraId="0000035C">
            <w:pPr>
              <w:widowControl w:val="0"/>
              <w:jc w:val="center"/>
              <w:rPr>
                <w:rFonts w:ascii="Tahoma" w:cs="Tahoma" w:eastAsia="Tahoma" w:hAnsi="Tahoma"/>
                <w:b w:val="1"/>
                <w:color w:val="000000"/>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Purpose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366">
            <w:pPr>
              <w:tabs>
                <w:tab w:val="left" w:pos="4500"/>
              </w:tabs>
              <w:ind w:left="1350" w:hanging="1350"/>
              <w:rPr>
                <w:rFonts w:ascii="Tahoma" w:cs="Tahoma" w:eastAsia="Tahoma" w:hAnsi="Tahoma"/>
                <w:sz w:val="22"/>
                <w:szCs w:val="22"/>
              </w:rPr>
            </w:pPr>
            <w:r w:rsidDel="00000000" w:rsidR="00000000" w:rsidRPr="00000000">
              <w:rPr>
                <w:rFonts w:ascii="Tahoma" w:cs="Tahoma" w:eastAsia="Tahoma" w:hAnsi="Tahoma"/>
                <w:sz w:val="22"/>
                <w:szCs w:val="22"/>
                <w:rtl w:val="0"/>
              </w:rPr>
              <w:t xml:space="preserve">Includes the Enrollment Information for an HSA received from the H&amp;W Provider.</w:t>
            </w:r>
          </w:p>
          <w:p w:rsidR="00000000" w:rsidDel="00000000" w:rsidP="00000000" w:rsidRDefault="00000000" w:rsidRPr="00000000" w14:paraId="00000367">
            <w:pPr>
              <w:tabs>
                <w:tab w:val="left" w:pos="4500"/>
              </w:tabs>
              <w:ind w:left="1350" w:hanging="1350"/>
              <w:rPr>
                <w:rFonts w:ascii="Tahoma" w:cs="Tahoma" w:eastAsia="Tahoma" w:hAnsi="Tahoma"/>
                <w:sz w:val="22"/>
                <w:szCs w:val="22"/>
              </w:rPr>
            </w:pPr>
            <w:r w:rsidDel="00000000" w:rsidR="00000000" w:rsidRPr="00000000">
              <w:rPr>
                <w:rtl w:val="0"/>
              </w:rPr>
            </w:r>
          </w:p>
        </w:tc>
      </w:tr>
    </w:tbl>
    <w:p w:rsidR="00000000" w:rsidDel="00000000" w:rsidP="00000000" w:rsidRDefault="00000000" w:rsidRPr="00000000" w14:paraId="0000036D">
      <w:pPr>
        <w:rPr/>
      </w:pPr>
      <w:r w:rsidDel="00000000" w:rsidR="00000000" w:rsidRPr="00000000">
        <w:rPr>
          <w:rtl w:val="0"/>
        </w:rPr>
      </w:r>
    </w:p>
    <w:tbl>
      <w:tblPr>
        <w:tblStyle w:val="Table21"/>
        <w:tblW w:w="9540.0" w:type="dxa"/>
        <w:jc w:val="center"/>
        <w:tblLayout w:type="fixed"/>
        <w:tblLook w:val="0000"/>
      </w:tblPr>
      <w:tblGrid>
        <w:gridCol w:w="1214"/>
        <w:gridCol w:w="2048"/>
        <w:gridCol w:w="6278"/>
        <w:tblGridChange w:id="0">
          <w:tblGrid>
            <w:gridCol w:w="1214"/>
            <w:gridCol w:w="2048"/>
            <w:gridCol w:w="6278"/>
          </w:tblGrid>
        </w:tblGridChange>
      </w:tblGrid>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Number</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F">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Name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0">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Description</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HSA Plan Number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6">
            <w:pPr>
              <w:widowControl w:val="0"/>
              <w:rPr>
                <w:rFonts w:ascii="Tahoma" w:cs="Tahoma" w:eastAsia="Tahoma" w:hAnsi="Tahoma"/>
                <w:b w:val="1"/>
                <w:i w:val="1"/>
                <w:color w:val="000000"/>
                <w:sz w:val="22"/>
                <w:szCs w:val="22"/>
              </w:rPr>
            </w:pPr>
            <w:r w:rsidDel="00000000" w:rsidR="00000000" w:rsidRPr="00000000">
              <w:rPr>
                <w:rFonts w:ascii="Tahoma" w:cs="Tahoma" w:eastAsia="Tahoma" w:hAnsi="Tahoma"/>
                <w:b w:val="1"/>
                <w:i w:val="1"/>
                <w:color w:val="000000"/>
                <w:sz w:val="22"/>
                <w:szCs w:val="22"/>
                <w:rtl w:val="0"/>
              </w:rPr>
              <w:t xml:space="preserve">Required Field</w:t>
            </w:r>
          </w:p>
          <w:p w:rsidR="00000000" w:rsidDel="00000000" w:rsidP="00000000" w:rsidRDefault="00000000" w:rsidRPr="00000000" w14:paraId="00000377">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The five-digit HSA plan number assigned by Fidelity.  </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Batch Group 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A">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Not a Required Field</w:t>
            </w:r>
            <w:r w:rsidDel="00000000" w:rsidR="00000000" w:rsidRPr="00000000">
              <w:rPr>
                <w:rtl w:val="0"/>
              </w:rPr>
            </w:r>
          </w:p>
          <w:p w:rsidR="00000000" w:rsidDel="00000000" w:rsidP="00000000" w:rsidRDefault="00000000" w:rsidRPr="00000000" w14:paraId="0000037B">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 four character, alpha/numeric field defined by the user.  This field could potentially be used to group transactions into separate batches for the same plan or for PSW divisional security.  If populated, this field must be left justified (space fill if not valid).</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Social Security Number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E">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Required Field</w:t>
            </w:r>
            <w:r w:rsidDel="00000000" w:rsidR="00000000" w:rsidRPr="00000000">
              <w:rPr>
                <w:rtl w:val="0"/>
              </w:rPr>
            </w:r>
          </w:p>
          <w:p w:rsidR="00000000" w:rsidDel="00000000" w:rsidP="00000000" w:rsidRDefault="00000000" w:rsidRPr="00000000" w14:paraId="0000037F">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Each participant in the plan has a unique Social Security Number.  Only valid US Social Security Numbers should be provided. All SSNs beginning with 998 or 999 will be rejected.  </w:t>
            </w:r>
          </w:p>
          <w:p w:rsidR="00000000" w:rsidDel="00000000" w:rsidP="00000000" w:rsidRDefault="00000000" w:rsidRPr="00000000" w14:paraId="00000380">
            <w:pPr>
              <w:widowControl w:val="0"/>
              <w:spacing w:after="12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Employee indicative data must be sent prior to sending the HS record to Fidelity.  </w:t>
            </w:r>
          </w:p>
          <w:p w:rsidR="00000000" w:rsidDel="00000000" w:rsidP="00000000" w:rsidRDefault="00000000" w:rsidRPr="00000000" w14:paraId="00000381">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participant is located outside of the United States, Fidelity may not be able to service their HSA.</w:t>
            </w:r>
          </w:p>
          <w:p w:rsidR="00000000" w:rsidDel="00000000" w:rsidP="00000000" w:rsidRDefault="00000000" w:rsidRPr="00000000" w14:paraId="00000382">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83">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11-digit field includes hyphens and is left justified.</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Record Identifier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6">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Required Field</w:t>
            </w:r>
            <w:r w:rsidDel="00000000" w:rsidR="00000000" w:rsidRPr="00000000">
              <w:rPr>
                <w:rtl w:val="0"/>
              </w:rPr>
            </w:r>
          </w:p>
          <w:p w:rsidR="00000000" w:rsidDel="00000000" w:rsidP="00000000" w:rsidRDefault="00000000" w:rsidRPr="00000000" w14:paraId="00000387">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Populate with HS.</w:t>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8</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9">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Plan Year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A">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Required Field</w:t>
            </w:r>
            <w:r w:rsidDel="00000000" w:rsidR="00000000" w:rsidRPr="00000000">
              <w:rPr>
                <w:rtl w:val="0"/>
              </w:rPr>
            </w:r>
          </w:p>
          <w:p w:rsidR="00000000" w:rsidDel="00000000" w:rsidP="00000000" w:rsidRDefault="00000000" w:rsidRPr="00000000" w14:paraId="0000038B">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Option #1 – If the Annual Plan Start Date is 01/01</w:t>
              <w:tab/>
            </w:r>
          </w:p>
          <w:p w:rsidR="00000000" w:rsidDel="00000000" w:rsidP="00000000" w:rsidRDefault="00000000" w:rsidRPr="00000000" w14:paraId="0000038C">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Client’s Plan Year is from 01/01 through 12/31.</w:t>
            </w:r>
          </w:p>
          <w:p w:rsidR="00000000" w:rsidDel="00000000" w:rsidP="00000000" w:rsidRDefault="00000000" w:rsidRPr="00000000" w14:paraId="0000038D">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is the year for which the participant elected the HDHP.  </w:t>
            </w:r>
          </w:p>
          <w:p w:rsidR="00000000" w:rsidDel="00000000" w:rsidP="00000000" w:rsidRDefault="00000000" w:rsidRPr="00000000" w14:paraId="0000038E">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enrollment plan year must match the year in the Enrollment Effective Date in Field 10.  </w:t>
            </w:r>
          </w:p>
          <w:p w:rsidR="00000000" w:rsidDel="00000000" w:rsidP="00000000" w:rsidRDefault="00000000" w:rsidRPr="00000000" w14:paraId="0000038F">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90">
            <w:pPr>
              <w:widowControl w:val="0"/>
              <w:rPr>
                <w:rFonts w:ascii="Tahoma" w:cs="Tahoma" w:eastAsia="Tahoma" w:hAnsi="Tahoma"/>
                <w:sz w:val="22"/>
                <w:szCs w:val="22"/>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Coverage Tier</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93">
            <w:pPr>
              <w:widowControl w:val="0"/>
              <w:rPr>
                <w:rFonts w:ascii="Tahoma" w:cs="Tahoma" w:eastAsia="Tahoma" w:hAnsi="Tahoma"/>
                <w:b w:val="1"/>
                <w:i w:val="1"/>
                <w:sz w:val="22"/>
                <w:szCs w:val="22"/>
              </w:rPr>
            </w:pPr>
            <w:r w:rsidDel="00000000" w:rsidR="00000000" w:rsidRPr="00000000">
              <w:rPr>
                <w:rFonts w:ascii="Tahoma" w:cs="Tahoma" w:eastAsia="Tahoma" w:hAnsi="Tahoma"/>
                <w:b w:val="1"/>
                <w:i w:val="1"/>
                <w:sz w:val="22"/>
                <w:szCs w:val="22"/>
                <w:rtl w:val="0"/>
              </w:rPr>
              <w:t xml:space="preserve">Not a Required Field – However Fidelity recommends that it be sent</w:t>
            </w:r>
          </w:p>
          <w:p w:rsidR="00000000" w:rsidDel="00000000" w:rsidP="00000000" w:rsidRDefault="00000000" w:rsidRPr="00000000" w14:paraId="00000394">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Identifies the option level that the participant chose, in terms of single, married, family.   </w:t>
            </w:r>
          </w:p>
          <w:p w:rsidR="00000000" w:rsidDel="00000000" w:rsidP="00000000" w:rsidRDefault="00000000" w:rsidRPr="00000000" w14:paraId="0000039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valid values are below. </w:t>
            </w:r>
          </w:p>
          <w:tbl>
            <w:tblPr>
              <w:tblStyle w:val="Table22"/>
              <w:tblW w:w="6052.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137"/>
              <w:gridCol w:w="4915"/>
              <w:tblGridChange w:id="0">
                <w:tblGrid>
                  <w:gridCol w:w="1137"/>
                  <w:gridCol w:w="4915"/>
                </w:tblGrid>
              </w:tblGridChange>
            </w:tblGrid>
            <w:tr>
              <w:tc>
                <w:tcPr>
                  <w:tcBorders>
                    <w:bottom w:color="000000" w:space="0" w:sz="12" w:val="single"/>
                  </w:tcBorders>
                  <w:shd w:fill="dfdfdf" w:val="clear"/>
                </w:tcPr>
                <w:p w:rsidR="00000000" w:rsidDel="00000000" w:rsidP="00000000" w:rsidRDefault="00000000" w:rsidRPr="00000000" w14:paraId="00000396">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Code</w:t>
                  </w:r>
                </w:p>
              </w:tc>
              <w:tc>
                <w:tcPr>
                  <w:tcBorders>
                    <w:bottom w:color="000000" w:space="0" w:sz="12" w:val="single"/>
                  </w:tcBorders>
                  <w:shd w:fill="dfdfdf" w:val="clear"/>
                </w:tcPr>
                <w:p w:rsidR="00000000" w:rsidDel="00000000" w:rsidP="00000000" w:rsidRDefault="00000000" w:rsidRPr="00000000" w14:paraId="00000397">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r>
            <w:tr>
              <w:tc>
                <w:tcPr>
                  <w:tcBorders>
                    <w:top w:color="000000" w:space="0" w:sz="12" w:val="single"/>
                  </w:tcBorders>
                </w:tcPr>
                <w:p w:rsidR="00000000" w:rsidDel="00000000" w:rsidP="00000000" w:rsidRDefault="00000000" w:rsidRPr="00000000" w14:paraId="00000398">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05 </w:t>
                  </w:r>
                  <w:r w:rsidDel="00000000" w:rsidR="00000000" w:rsidRPr="00000000">
                    <w:rPr>
                      <w:rtl w:val="0"/>
                    </w:rPr>
                  </w:r>
                </w:p>
              </w:tc>
              <w:tc>
                <w:tcPr>
                  <w:tcBorders>
                    <w:top w:color="000000" w:space="0" w:sz="12" w:val="single"/>
                  </w:tcBorders>
                </w:tcPr>
                <w:p w:rsidR="00000000" w:rsidDel="00000000" w:rsidP="00000000" w:rsidRDefault="00000000" w:rsidRPr="00000000" w14:paraId="00000399">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HSA – Individual</w:t>
                  </w:r>
                  <w:r w:rsidDel="00000000" w:rsidR="00000000" w:rsidRPr="00000000">
                    <w:rPr>
                      <w:rtl w:val="0"/>
                    </w:rPr>
                  </w:r>
                </w:p>
              </w:tc>
            </w:tr>
            <w:tr>
              <w:tc>
                <w:tcPr/>
                <w:p w:rsidR="00000000" w:rsidDel="00000000" w:rsidP="00000000" w:rsidRDefault="00000000" w:rsidRPr="00000000" w14:paraId="0000039A">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07</w:t>
                  </w:r>
                  <w:r w:rsidDel="00000000" w:rsidR="00000000" w:rsidRPr="00000000">
                    <w:rPr>
                      <w:rtl w:val="0"/>
                    </w:rPr>
                  </w:r>
                </w:p>
              </w:tc>
              <w:tc>
                <w:tcPr/>
                <w:p w:rsidR="00000000" w:rsidDel="00000000" w:rsidP="00000000" w:rsidRDefault="00000000" w:rsidRPr="00000000" w14:paraId="0000039B">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HSA – Individual Plus Catch Up</w:t>
                  </w:r>
                  <w:r w:rsidDel="00000000" w:rsidR="00000000" w:rsidRPr="00000000">
                    <w:rPr>
                      <w:rtl w:val="0"/>
                    </w:rPr>
                  </w:r>
                </w:p>
              </w:tc>
            </w:tr>
            <w:tr>
              <w:tc>
                <w:tcPr/>
                <w:p w:rsidR="00000000" w:rsidDel="00000000" w:rsidP="00000000" w:rsidRDefault="00000000" w:rsidRPr="00000000" w14:paraId="0000039C">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13 </w:t>
                  </w:r>
                  <w:r w:rsidDel="00000000" w:rsidR="00000000" w:rsidRPr="00000000">
                    <w:rPr>
                      <w:rtl w:val="0"/>
                    </w:rPr>
                  </w:r>
                </w:p>
              </w:tc>
              <w:tc>
                <w:tcPr/>
                <w:p w:rsidR="00000000" w:rsidDel="00000000" w:rsidP="00000000" w:rsidRDefault="00000000" w:rsidRPr="00000000" w14:paraId="0000039D">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HSA – Family </w:t>
                  </w:r>
                  <w:r w:rsidDel="00000000" w:rsidR="00000000" w:rsidRPr="00000000">
                    <w:rPr>
                      <w:rtl w:val="0"/>
                    </w:rPr>
                  </w:r>
                </w:p>
              </w:tc>
            </w:tr>
            <w:tr>
              <w:tc>
                <w:tcPr/>
                <w:p w:rsidR="00000000" w:rsidDel="00000000" w:rsidP="00000000" w:rsidRDefault="00000000" w:rsidRPr="00000000" w14:paraId="0000039E">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19 </w:t>
                  </w:r>
                  <w:r w:rsidDel="00000000" w:rsidR="00000000" w:rsidRPr="00000000">
                    <w:rPr>
                      <w:rtl w:val="0"/>
                    </w:rPr>
                  </w:r>
                </w:p>
              </w:tc>
              <w:tc>
                <w:tcPr/>
                <w:p w:rsidR="00000000" w:rsidDel="00000000" w:rsidP="00000000" w:rsidRDefault="00000000" w:rsidRPr="00000000" w14:paraId="0000039F">
                  <w:pPr>
                    <w:rPr>
                      <w:rFonts w:ascii="Tahoma" w:cs="Tahoma" w:eastAsia="Tahoma" w:hAnsi="Tahoma"/>
                      <w:color w:val="000000"/>
                    </w:rPr>
                  </w:pPr>
                  <w:r w:rsidDel="00000000" w:rsidR="00000000" w:rsidRPr="00000000">
                    <w:rPr>
                      <w:rFonts w:ascii="Tahoma" w:cs="Tahoma" w:eastAsia="Tahoma" w:hAnsi="Tahoma"/>
                      <w:color w:val="000000"/>
                      <w:sz w:val="22"/>
                      <w:szCs w:val="22"/>
                      <w:rtl w:val="0"/>
                    </w:rPr>
                    <w:t xml:space="preserve">HSA – Family Plus Catch Up</w:t>
                  </w:r>
                  <w:r w:rsidDel="00000000" w:rsidR="00000000" w:rsidRPr="00000000">
                    <w:rPr>
                      <w:rtl w:val="0"/>
                    </w:rPr>
                  </w:r>
                </w:p>
              </w:tc>
            </w:tr>
          </w:tbl>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Currently this information is viewable in PSW both within the Participant Information screens and on the Full Population Report.  As an upcoming enhancement, this information will be used for Fidelity’s Contribution Election and Contribution Guidance Services.  If this information is available, Fidelity recommends that it be populated to avoid future rework.</w:t>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3">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HDHP ID</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4">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Not a Required Field – However Fidelity recommends that it be sent</w:t>
            </w:r>
            <w:r w:rsidDel="00000000" w:rsidR="00000000" w:rsidRPr="00000000">
              <w:rPr>
                <w:rtl w:val="0"/>
              </w:rPr>
            </w:r>
          </w:p>
          <w:p w:rsidR="00000000" w:rsidDel="00000000" w:rsidP="00000000" w:rsidRDefault="00000000" w:rsidRPr="00000000" w14:paraId="000003A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High Deductible Health Plan that employee is enrolled in.  This can be used if there are multiple HDHPs available for participants. </w:t>
            </w:r>
          </w:p>
          <w:p w:rsidR="00000000" w:rsidDel="00000000" w:rsidP="00000000" w:rsidRDefault="00000000" w:rsidRPr="00000000" w14:paraId="000003A6">
            <w:pPr>
              <w:widowControl w:val="0"/>
              <w:rPr>
                <w:rFonts w:ascii="Tahoma" w:cs="Tahoma" w:eastAsia="Tahoma" w:hAnsi="Tahoma"/>
                <w:sz w:val="22"/>
                <w:szCs w:val="22"/>
              </w:rPr>
            </w:pPr>
            <w:r w:rsidDel="00000000" w:rsidR="00000000" w:rsidRPr="00000000">
              <w:rPr>
                <w:rtl w:val="0"/>
              </w:rPr>
            </w:r>
          </w:p>
          <w:tbl>
            <w:tblPr>
              <w:tblStyle w:val="Table23"/>
              <w:tblW w:w="6052.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931"/>
              <w:gridCol w:w="4121"/>
              <w:tblGridChange w:id="0">
                <w:tblGrid>
                  <w:gridCol w:w="1931"/>
                  <w:gridCol w:w="4121"/>
                </w:tblGrid>
              </w:tblGridChange>
            </w:tblGrid>
            <w:tr>
              <w:tc>
                <w:tcPr>
                  <w:tcBorders>
                    <w:bottom w:color="000000" w:space="0" w:sz="12" w:val="single"/>
                  </w:tcBorders>
                  <w:shd w:fill="dfdfdf" w:val="clear"/>
                </w:tcPr>
                <w:p w:rsidR="00000000" w:rsidDel="00000000" w:rsidP="00000000" w:rsidRDefault="00000000" w:rsidRPr="00000000" w14:paraId="000003A7">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HDHP ID </w:t>
                  </w:r>
                </w:p>
              </w:tc>
              <w:tc>
                <w:tcPr>
                  <w:tcBorders>
                    <w:bottom w:color="000000" w:space="0" w:sz="12" w:val="single"/>
                  </w:tcBorders>
                  <w:shd w:fill="dfdfdf" w:val="clear"/>
                </w:tcPr>
                <w:p w:rsidR="00000000" w:rsidDel="00000000" w:rsidP="00000000" w:rsidRDefault="00000000" w:rsidRPr="00000000" w14:paraId="000003A8">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HDHP Name</w:t>
                  </w:r>
                </w:p>
              </w:tc>
            </w:tr>
            <w:tr>
              <w:tc>
                <w:tcPr>
                  <w:tcBorders>
                    <w:top w:color="000000" w:space="0" w:sz="12" w:val="single"/>
                  </w:tcBorders>
                </w:tcPr>
                <w:p w:rsidR="00000000" w:rsidDel="00000000" w:rsidP="00000000" w:rsidRDefault="00000000" w:rsidRPr="00000000" w14:paraId="000003A9">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HDHP1</w:t>
                  </w:r>
                </w:p>
              </w:tc>
              <w:tc>
                <w:tcPr>
                  <w:tcBorders>
                    <w:top w:color="000000" w:space="0" w:sz="12" w:val="single"/>
                  </w:tcBorders>
                </w:tcPr>
                <w:p w:rsidR="00000000" w:rsidDel="00000000" w:rsidP="00000000" w:rsidRDefault="00000000" w:rsidRPr="00000000" w14:paraId="000003AA">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CIGNA HDHP</w:t>
                  </w:r>
                </w:p>
              </w:tc>
            </w:tr>
            <w:tr>
              <w:tc>
                <w:tcPr/>
                <w:p w:rsidR="00000000" w:rsidDel="00000000" w:rsidP="00000000" w:rsidRDefault="00000000" w:rsidRPr="00000000" w14:paraId="000003AB">
                  <w:pPr>
                    <w:widowControl w:val="0"/>
                    <w:rPr>
                      <w:rFonts w:ascii="Tahoma" w:cs="Tahoma" w:eastAsia="Tahoma" w:hAnsi="Tahoma"/>
                      <w:sz w:val="22"/>
                      <w:szCs w:val="22"/>
                    </w:rPr>
                  </w:pPr>
                  <w:r w:rsidDel="00000000" w:rsidR="00000000" w:rsidRPr="00000000">
                    <w:rPr>
                      <w:rtl w:val="0"/>
                    </w:rPr>
                  </w:r>
                </w:p>
              </w:tc>
              <w:tc>
                <w:tcPr/>
                <w:p w:rsidR="00000000" w:rsidDel="00000000" w:rsidP="00000000" w:rsidRDefault="00000000" w:rsidRPr="00000000" w14:paraId="000003AC">
                  <w:pPr>
                    <w:widowControl w:val="0"/>
                    <w:rPr>
                      <w:rFonts w:ascii="Tahoma" w:cs="Tahoma" w:eastAsia="Tahoma" w:hAnsi="Tahoma"/>
                      <w:sz w:val="22"/>
                      <w:szCs w:val="22"/>
                    </w:rPr>
                  </w:pPr>
                  <w:r w:rsidDel="00000000" w:rsidR="00000000" w:rsidRPr="00000000">
                    <w:rPr>
                      <w:rtl w:val="0"/>
                    </w:rPr>
                  </w:r>
                </w:p>
              </w:tc>
            </w:tr>
          </w:tbl>
          <w:p w:rsidR="00000000" w:rsidDel="00000000" w:rsidP="00000000" w:rsidRDefault="00000000" w:rsidRPr="00000000" w14:paraId="000003AD">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AE">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Currently this information is viewable in PSW both within the Participant Information screens and on the Full Population Report.  As an upcoming enhancement, this information will be used for Fidelity’s Contribution Election and Contribution Guidance Services.  If this information is available, Fidelity recommends that it be populated to avoid future rework.  </w:t>
            </w:r>
          </w:p>
        </w:tc>
      </w:tr>
      <w:tr>
        <w:trPr>
          <w:trHeight w:val="645"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F">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Enrollment Effective 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B1">
            <w:pPr>
              <w:widowControl w:val="0"/>
              <w:rPr>
                <w:rFonts w:ascii="Tahoma" w:cs="Tahoma" w:eastAsia="Tahoma" w:hAnsi="Tahoma"/>
                <w:b w:val="1"/>
                <w:i w:val="1"/>
                <w:sz w:val="22"/>
                <w:szCs w:val="22"/>
              </w:rPr>
            </w:pPr>
            <w:r w:rsidDel="00000000" w:rsidR="00000000" w:rsidRPr="00000000">
              <w:rPr>
                <w:rFonts w:ascii="Tahoma" w:cs="Tahoma" w:eastAsia="Tahoma" w:hAnsi="Tahoma"/>
                <w:b w:val="1"/>
                <w:i w:val="1"/>
                <w:sz w:val="22"/>
                <w:szCs w:val="22"/>
                <w:rtl w:val="0"/>
              </w:rPr>
              <w:t xml:space="preserve">Required Field</w:t>
            </w:r>
          </w:p>
          <w:p w:rsidR="00000000" w:rsidDel="00000000" w:rsidP="00000000" w:rsidRDefault="00000000" w:rsidRPr="00000000" w14:paraId="000003B2">
            <w:pPr>
              <w:widowControl w:val="0"/>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This is the date that Fidelity can begin accepting payroll HSA contributions.</w:t>
            </w:r>
            <w:r w:rsidDel="00000000" w:rsidR="00000000" w:rsidRPr="00000000">
              <w:rPr>
                <w:rtl w:val="0"/>
              </w:rPr>
            </w:r>
          </w:p>
          <w:p w:rsidR="00000000" w:rsidDel="00000000" w:rsidP="00000000" w:rsidRDefault="00000000" w:rsidRPr="00000000" w14:paraId="000003B3">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If a contribution file is received before this effective date has been reached, it will not be able to be posted until the effective date</w:t>
            </w:r>
          </w:p>
          <w:tbl>
            <w:tblPr>
              <w:tblStyle w:val="Table24"/>
              <w:tblW w:w="6052.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429"/>
              <w:gridCol w:w="4623"/>
              <w:tblGridChange w:id="0">
                <w:tblGrid>
                  <w:gridCol w:w="1429"/>
                  <w:gridCol w:w="4623"/>
                </w:tblGrid>
              </w:tblGridChange>
            </w:tblGrid>
            <w:tr>
              <w:tc>
                <w:tcPr>
                  <w:tcBorders>
                    <w:bottom w:color="000000" w:space="0" w:sz="12" w:val="single"/>
                  </w:tcBorders>
                  <w:shd w:fill="dfdfdf" w:val="clear"/>
                </w:tcPr>
                <w:p w:rsidR="00000000" w:rsidDel="00000000" w:rsidP="00000000" w:rsidRDefault="00000000" w:rsidRPr="00000000" w14:paraId="000003B4">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Enrollment Status</w:t>
                  </w:r>
                </w:p>
              </w:tc>
              <w:tc>
                <w:tcPr>
                  <w:tcBorders>
                    <w:bottom w:color="000000" w:space="0" w:sz="12" w:val="single"/>
                  </w:tcBorders>
                  <w:shd w:fill="dfdfdf" w:val="clear"/>
                </w:tcPr>
                <w:p w:rsidR="00000000" w:rsidDel="00000000" w:rsidP="00000000" w:rsidRDefault="00000000" w:rsidRPr="00000000" w14:paraId="000003B5">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Explanation</w:t>
                  </w:r>
                </w:p>
              </w:tc>
            </w:tr>
            <w:tr>
              <w:tc>
                <w:tcPr>
                  <w:tcBorders>
                    <w:top w:color="000000" w:space="0" w:sz="12" w:val="single"/>
                  </w:tcBorders>
                </w:tcPr>
                <w:p w:rsidR="00000000" w:rsidDel="00000000" w:rsidP="00000000" w:rsidRDefault="00000000" w:rsidRPr="00000000" w14:paraId="000003B6">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HSA Enrollment Status = A</w:t>
                  </w:r>
                </w:p>
              </w:tc>
              <w:tc>
                <w:tcPr>
                  <w:tcBorders>
                    <w:top w:color="000000" w:space="0" w:sz="12" w:val="single"/>
                  </w:tcBorders>
                </w:tcPr>
                <w:p w:rsidR="00000000" w:rsidDel="00000000" w:rsidP="00000000" w:rsidRDefault="00000000" w:rsidRPr="00000000" w14:paraId="000003B7">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is the date that Fidelity can begin accepting payroll HSA contributions.</w:t>
                  </w:r>
                </w:p>
                <w:tbl>
                  <w:tblPr>
                    <w:tblStyle w:val="Table25"/>
                    <w:tblW w:w="4397.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404"/>
                    <w:gridCol w:w="2993"/>
                    <w:tblGridChange w:id="0">
                      <w:tblGrid>
                        <w:gridCol w:w="1404"/>
                        <w:gridCol w:w="2993"/>
                      </w:tblGrid>
                    </w:tblGridChange>
                  </w:tblGrid>
                  <w:tr>
                    <w:tc>
                      <w:tcPr>
                        <w:tcBorders>
                          <w:bottom w:color="000000" w:space="0" w:sz="12" w:val="single"/>
                        </w:tcBorders>
                        <w:shd w:fill="dfdfdf" w:val="clear"/>
                      </w:tcPr>
                      <w:p w:rsidR="00000000" w:rsidDel="00000000" w:rsidP="00000000" w:rsidRDefault="00000000" w:rsidRPr="00000000" w14:paraId="000003B8">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Scenario</w:t>
                        </w:r>
                      </w:p>
                    </w:tc>
                    <w:tc>
                      <w:tcPr>
                        <w:tcBorders>
                          <w:bottom w:color="000000" w:space="0" w:sz="12" w:val="single"/>
                        </w:tcBorders>
                        <w:shd w:fill="dfdfdf" w:val="clear"/>
                      </w:tcPr>
                      <w:p w:rsidR="00000000" w:rsidDel="00000000" w:rsidP="00000000" w:rsidRDefault="00000000" w:rsidRPr="00000000" w14:paraId="000003B9">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Effective Date</w:t>
                        </w:r>
                      </w:p>
                    </w:tc>
                  </w:tr>
                  <w:tr>
                    <w:tc>
                      <w:tcPr>
                        <w:tcBorders>
                          <w:top w:color="000000" w:space="0" w:sz="12" w:val="single"/>
                        </w:tcBorders>
                      </w:tcPr>
                      <w:p w:rsidR="00000000" w:rsidDel="00000000" w:rsidP="00000000" w:rsidRDefault="00000000" w:rsidRPr="00000000" w14:paraId="000003BA">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Annual Enrollment</w:t>
                        </w:r>
                      </w:p>
                    </w:tc>
                    <w:tc>
                      <w:tcPr>
                        <w:tcBorders>
                          <w:top w:color="000000" w:space="0" w:sz="12" w:val="single"/>
                        </w:tcBorders>
                      </w:tcPr>
                      <w:p w:rsidR="00000000" w:rsidDel="00000000" w:rsidP="00000000" w:rsidRDefault="00000000" w:rsidRPr="00000000" w14:paraId="000003BB">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BC">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Option #1 – If the Annual Plan Start Date is 01/01</w:t>
                        </w:r>
                      </w:p>
                      <w:p w:rsidR="00000000" w:rsidDel="00000000" w:rsidP="00000000" w:rsidRDefault="00000000" w:rsidRPr="00000000" w14:paraId="000003BD">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01/01 of the next year.</w:t>
                        </w:r>
                      </w:p>
                      <w:p w:rsidR="00000000" w:rsidDel="00000000" w:rsidP="00000000" w:rsidRDefault="00000000" w:rsidRPr="00000000" w14:paraId="000003BE">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BF">
                        <w:pPr>
                          <w:widowControl w:val="0"/>
                          <w:rPr>
                            <w:rFonts w:ascii="Tahoma" w:cs="Tahoma" w:eastAsia="Tahoma" w:hAnsi="Tahoma"/>
                            <w:sz w:val="22"/>
                            <w:szCs w:val="22"/>
                          </w:rPr>
                        </w:pPr>
                        <w:r w:rsidDel="00000000" w:rsidR="00000000" w:rsidRPr="00000000">
                          <w:rPr>
                            <w:rtl w:val="0"/>
                          </w:rPr>
                        </w:r>
                      </w:p>
                    </w:tc>
                  </w:tr>
                  <w:tr>
                    <w:tc>
                      <w:tcPr/>
                      <w:p w:rsidR="00000000" w:rsidDel="00000000" w:rsidP="00000000" w:rsidRDefault="00000000" w:rsidRPr="00000000" w14:paraId="000003C0">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New Hire</w:t>
                        </w:r>
                      </w:p>
                    </w:tc>
                    <w:tc>
                      <w:tcPr/>
                      <w:p w:rsidR="00000000" w:rsidDel="00000000" w:rsidP="00000000" w:rsidRDefault="00000000" w:rsidRPr="00000000" w14:paraId="000003C1">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1</w:t>
                        </w:r>
                        <w:r w:rsidDel="00000000" w:rsidR="00000000" w:rsidRPr="00000000">
                          <w:rPr>
                            <w:rFonts w:ascii="Tahoma" w:cs="Tahoma" w:eastAsia="Tahoma" w:hAnsi="Tahoma"/>
                            <w:sz w:val="22"/>
                            <w:szCs w:val="22"/>
                            <w:vertAlign w:val="superscript"/>
                            <w:rtl w:val="0"/>
                          </w:rPr>
                          <w:t xml:space="preserve">st</w:t>
                        </w:r>
                        <w:r w:rsidDel="00000000" w:rsidR="00000000" w:rsidRPr="00000000">
                          <w:rPr>
                            <w:rFonts w:ascii="Tahoma" w:cs="Tahoma" w:eastAsia="Tahoma" w:hAnsi="Tahoma"/>
                            <w:sz w:val="22"/>
                            <w:szCs w:val="22"/>
                            <w:rtl w:val="0"/>
                          </w:rPr>
                          <w:t xml:space="preserve"> of the month following the HDHP enrollment (IRS publication 969)</w:t>
                        </w:r>
                      </w:p>
                      <w:p w:rsidR="00000000" w:rsidDel="00000000" w:rsidP="00000000" w:rsidRDefault="00000000" w:rsidRPr="00000000" w14:paraId="000003C2">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example:  If the HDHP enrollment is 10/01/2014, the effective date on the HS record will be 10/01/2014.</w:t>
                        </w:r>
                      </w:p>
                      <w:p w:rsidR="00000000" w:rsidDel="00000000" w:rsidP="00000000" w:rsidRDefault="00000000" w:rsidRPr="00000000" w14:paraId="000003C3">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C4">
                        <w:pPr>
                          <w:widowControl w:val="0"/>
                          <w:rPr>
                            <w:rFonts w:ascii="Tahoma" w:cs="Tahoma" w:eastAsia="Tahoma" w:hAnsi="Tahoma"/>
                            <w:sz w:val="22"/>
                            <w:szCs w:val="22"/>
                          </w:rPr>
                        </w:pPr>
                        <w:r w:rsidDel="00000000" w:rsidR="00000000" w:rsidRPr="00000000">
                          <w:rPr>
                            <w:rtl w:val="0"/>
                          </w:rPr>
                        </w:r>
                      </w:p>
                    </w:tc>
                  </w:tr>
                  <w:tr>
                    <w:tc>
                      <w:tcPr/>
                      <w:p w:rsidR="00000000" w:rsidDel="00000000" w:rsidP="00000000" w:rsidRDefault="00000000" w:rsidRPr="00000000" w14:paraId="000003C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Life Event (change from Non HDHP to HDHP)</w:t>
                        </w:r>
                      </w:p>
                    </w:tc>
                    <w:tc>
                      <w:tcPr/>
                      <w:p w:rsidR="00000000" w:rsidDel="00000000" w:rsidP="00000000" w:rsidRDefault="00000000" w:rsidRPr="00000000" w14:paraId="000003C6">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1</w:t>
                        </w:r>
                        <w:r w:rsidDel="00000000" w:rsidR="00000000" w:rsidRPr="00000000">
                          <w:rPr>
                            <w:rFonts w:ascii="Tahoma" w:cs="Tahoma" w:eastAsia="Tahoma" w:hAnsi="Tahoma"/>
                            <w:sz w:val="22"/>
                            <w:szCs w:val="22"/>
                            <w:vertAlign w:val="superscript"/>
                            <w:rtl w:val="0"/>
                          </w:rPr>
                          <w:t xml:space="preserve">st</w:t>
                        </w:r>
                        <w:r w:rsidDel="00000000" w:rsidR="00000000" w:rsidRPr="00000000">
                          <w:rPr>
                            <w:rFonts w:ascii="Tahoma" w:cs="Tahoma" w:eastAsia="Tahoma" w:hAnsi="Tahoma"/>
                            <w:sz w:val="22"/>
                            <w:szCs w:val="22"/>
                            <w:rtl w:val="0"/>
                          </w:rPr>
                          <w:t xml:space="preserve"> of the month following the HDHP enrollment (IRS publication 969)</w:t>
                        </w:r>
                      </w:p>
                    </w:tc>
                  </w:tr>
                  <w:tr>
                    <w:tc>
                      <w:tcPr/>
                      <w:p w:rsidR="00000000" w:rsidDel="00000000" w:rsidP="00000000" w:rsidRDefault="00000000" w:rsidRPr="00000000" w14:paraId="000003C7">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Life Event (staying in an HDHP only the Coverage Tier or HDHP ID is changing)</w:t>
                        </w:r>
                      </w:p>
                    </w:tc>
                    <w:tc>
                      <w:tcPr/>
                      <w:p w:rsidR="00000000" w:rsidDel="00000000" w:rsidP="00000000" w:rsidRDefault="00000000" w:rsidRPr="00000000" w14:paraId="000003C8">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Original effective date </w:t>
                        </w:r>
                      </w:p>
                      <w:p w:rsidR="00000000" w:rsidDel="00000000" w:rsidP="00000000" w:rsidRDefault="00000000" w:rsidRPr="00000000" w14:paraId="000003C9">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example:  If they have been in the HDHP all year it would be 01/01 of the current year.</w:t>
                        </w:r>
                      </w:p>
                      <w:p w:rsidR="00000000" w:rsidDel="00000000" w:rsidP="00000000" w:rsidRDefault="00000000" w:rsidRPr="00000000" w14:paraId="000003CA">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 </w:t>
                        </w:r>
                        <w:r w:rsidDel="00000000" w:rsidR="00000000" w:rsidRPr="00000000">
                          <w:rPr>
                            <w:rFonts w:ascii="Tahoma" w:cs="Tahoma" w:eastAsia="Tahoma" w:hAnsi="Tahoma"/>
                            <w:sz w:val="22"/>
                            <w:szCs w:val="22"/>
                            <w:rtl w:val="0"/>
                          </w:rPr>
                          <w:t xml:space="preserve"> It is very important that a new effective date for life events NOT be sent as contributions will not be able to post to the account until the new effective date has been reached.  The original effective date must be sent.</w:t>
                        </w:r>
                      </w:p>
                      <w:p w:rsidR="00000000" w:rsidDel="00000000" w:rsidP="00000000" w:rsidRDefault="00000000" w:rsidRPr="00000000" w14:paraId="000003CB">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CC">
                        <w:pPr>
                          <w:widowControl w:val="0"/>
                          <w:rPr>
                            <w:rFonts w:ascii="Tahoma" w:cs="Tahoma" w:eastAsia="Tahoma" w:hAnsi="Tahoma"/>
                            <w:sz w:val="22"/>
                            <w:szCs w:val="22"/>
                          </w:rPr>
                        </w:pPr>
                        <w:r w:rsidDel="00000000" w:rsidR="00000000" w:rsidRPr="00000000">
                          <w:rPr>
                            <w:rtl w:val="0"/>
                          </w:rPr>
                        </w:r>
                      </w:p>
                    </w:tc>
                  </w:tr>
                </w:tbl>
                <w:p w:rsidR="00000000" w:rsidDel="00000000" w:rsidP="00000000" w:rsidRDefault="00000000" w:rsidRPr="00000000" w14:paraId="000003CD">
                  <w:pPr>
                    <w:widowControl w:val="0"/>
                    <w:rPr>
                      <w:rFonts w:ascii="Tahoma" w:cs="Tahoma" w:eastAsia="Tahoma" w:hAnsi="Tahoma"/>
                      <w:sz w:val="22"/>
                      <w:szCs w:val="22"/>
                    </w:rPr>
                  </w:pPr>
                  <w:r w:rsidDel="00000000" w:rsidR="00000000" w:rsidRPr="00000000">
                    <w:rPr>
                      <w:rtl w:val="0"/>
                    </w:rPr>
                  </w:r>
                </w:p>
              </w:tc>
            </w:tr>
            <w:tr>
              <w:tc>
                <w:tcPr/>
                <w:p w:rsidR="00000000" w:rsidDel="00000000" w:rsidP="00000000" w:rsidRDefault="00000000" w:rsidRPr="00000000" w14:paraId="000003CE">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HSA Enrollment Status = I</w:t>
                  </w:r>
                </w:p>
              </w:tc>
              <w:tc>
                <w:tcPr/>
                <w:p w:rsidR="00000000" w:rsidDel="00000000" w:rsidP="00000000" w:rsidRDefault="00000000" w:rsidRPr="00000000" w14:paraId="000003CF">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is the effective date of the inactive status.  </w:t>
                  </w:r>
                </w:p>
                <w:p w:rsidR="00000000" w:rsidDel="00000000" w:rsidP="00000000" w:rsidRDefault="00000000" w:rsidRPr="00000000" w14:paraId="000003D0">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If at all possible, the HS record with an inactive enrollment status should not be sent until after all the final contributions for the HSA have been sent to Fidelity.  If contributions continue to be sent for the participant after the inactive enrollment status has been sent, the contributions will create a warning.  </w:t>
                  </w:r>
                </w:p>
              </w:tc>
            </w:tr>
          </w:tbl>
          <w:p w:rsidR="00000000" w:rsidDel="00000000" w:rsidP="00000000" w:rsidRDefault="00000000" w:rsidRPr="00000000" w14:paraId="000003D1">
            <w:pPr>
              <w:widowControl w:val="0"/>
              <w:rPr>
                <w:rFonts w:ascii="Tahoma" w:cs="Tahoma" w:eastAsia="Tahoma" w:hAnsi="Tahoma"/>
                <w:sz w:val="22"/>
                <w:szCs w:val="22"/>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2">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HSA Enrollment Status</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3D4">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Required Field</w:t>
            </w:r>
            <w:r w:rsidDel="00000000" w:rsidR="00000000" w:rsidRPr="00000000">
              <w:rPr>
                <w:rtl w:val="0"/>
              </w:rPr>
            </w:r>
          </w:p>
          <w:p w:rsidR="00000000" w:rsidDel="00000000" w:rsidP="00000000" w:rsidRDefault="00000000" w:rsidRPr="00000000" w14:paraId="000003D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valid values are below. </w:t>
            </w:r>
          </w:p>
          <w:p w:rsidR="00000000" w:rsidDel="00000000" w:rsidP="00000000" w:rsidRDefault="00000000" w:rsidRPr="00000000" w14:paraId="000003D6">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It is important to note that the HSA Enrollment Status controls account holder communications.  For example, if an employee has an Active enrollment status and the employee has not opened an HSA account, they will receive the communication reminders regarding opening an HSA.  If an employee not eligible to open an HSA, their HSA Enrollment Status needs to be listed as Inactive in order to stop these communications.</w:t>
            </w:r>
          </w:p>
          <w:tbl>
            <w:tblPr>
              <w:tblStyle w:val="Table26"/>
              <w:tblW w:w="6051.999999999999"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228"/>
              <w:gridCol w:w="4824"/>
              <w:tblGridChange w:id="0">
                <w:tblGrid>
                  <w:gridCol w:w="1228"/>
                  <w:gridCol w:w="4824"/>
                </w:tblGrid>
              </w:tblGridChange>
            </w:tblGrid>
            <w:tr>
              <w:tc>
                <w:tcPr>
                  <w:tcBorders>
                    <w:bottom w:color="000000" w:space="0" w:sz="12" w:val="single"/>
                  </w:tcBorders>
                  <w:shd w:fill="dfdfdf" w:val="clear"/>
                </w:tcPr>
                <w:p w:rsidR="00000000" w:rsidDel="00000000" w:rsidP="00000000" w:rsidRDefault="00000000" w:rsidRPr="00000000" w14:paraId="000003D7">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Status</w:t>
                  </w:r>
                </w:p>
              </w:tc>
              <w:tc>
                <w:tcPr>
                  <w:tcBorders>
                    <w:bottom w:color="000000" w:space="0" w:sz="12" w:val="single"/>
                  </w:tcBorders>
                  <w:shd w:fill="dfdfdf" w:val="clear"/>
                </w:tcPr>
                <w:p w:rsidR="00000000" w:rsidDel="00000000" w:rsidP="00000000" w:rsidRDefault="00000000" w:rsidRPr="00000000" w14:paraId="000003D8">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r>
            <w:tr>
              <w:tc>
                <w:tcPr>
                  <w:tcBorders>
                    <w:top w:color="000000" w:space="0" w:sz="12" w:val="single"/>
                  </w:tcBorders>
                </w:tcPr>
                <w:p w:rsidR="00000000" w:rsidDel="00000000" w:rsidP="00000000" w:rsidRDefault="00000000" w:rsidRPr="00000000" w14:paraId="000003D9">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w:t>
                  </w:r>
                </w:p>
              </w:tc>
              <w:tc>
                <w:tcPr>
                  <w:tcBorders>
                    <w:top w:color="000000" w:space="0" w:sz="12" w:val="single"/>
                  </w:tcBorders>
                </w:tcPr>
                <w:p w:rsidR="00000000" w:rsidDel="00000000" w:rsidP="00000000" w:rsidRDefault="00000000" w:rsidRPr="00000000" w14:paraId="000003DA">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Active - The H&amp;W provider sends an A indicator when an employee elects an HSA eligible health plan.</w:t>
                  </w:r>
                </w:p>
              </w:tc>
            </w:tr>
            <w:tr>
              <w:tc>
                <w:tcPr/>
                <w:p w:rsidR="00000000" w:rsidDel="00000000" w:rsidP="00000000" w:rsidRDefault="00000000" w:rsidRPr="00000000" w14:paraId="000003DB">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w:t>
                  </w:r>
                </w:p>
              </w:tc>
              <w:tc>
                <w:tcPr/>
                <w:p w:rsidR="00000000" w:rsidDel="00000000" w:rsidP="00000000" w:rsidRDefault="00000000" w:rsidRPr="00000000" w14:paraId="000003DC">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Inactive - The H&amp;W provider sends an I if an employee is no longer eligible (e.g. not enrolled in HSA eligible health, terminates, etc).</w:t>
                  </w:r>
                </w:p>
                <w:p w:rsidR="00000000" w:rsidDel="00000000" w:rsidP="00000000" w:rsidRDefault="00000000" w:rsidRPr="00000000" w14:paraId="000003DD">
                  <w:pPr>
                    <w:widowControl w:val="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3DE">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If at all possible, the HS record with an inactive enrollment status should not be sent until after all the final contributions for the HSA have been sent to Fidelity.  If contributions continue to be sent for the participant after the inactive enrollment status has been sent, the contributions will create a warning.  </w:t>
                  </w:r>
                </w:p>
                <w:p w:rsidR="00000000" w:rsidDel="00000000" w:rsidP="00000000" w:rsidRDefault="00000000" w:rsidRPr="00000000" w14:paraId="000003DF">
                  <w:pPr>
                    <w:widowControl w:val="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3E0">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The Enrollment Effective Date field, Plan Year field and Client Billing Flag field all still need to be populated for Inactive participants.  The Coverage tier and HDHP ID fields do not need to be sent for Inactive participants.  However they can be accepted if they are sent.  </w:t>
                  </w:r>
                </w:p>
              </w:tc>
            </w:tr>
          </w:tbl>
          <w:p w:rsidR="00000000" w:rsidDel="00000000" w:rsidP="00000000" w:rsidRDefault="00000000" w:rsidRPr="00000000" w14:paraId="000003E1">
            <w:pPr>
              <w:widowControl w:val="0"/>
              <w:rPr>
                <w:rFonts w:ascii="Tahoma" w:cs="Tahoma" w:eastAsia="Tahoma" w:hAnsi="Tahoma"/>
                <w:sz w:val="22"/>
                <w:szCs w:val="22"/>
              </w:rPr>
            </w:pP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Client Billing Flag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4">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Required Field </w:t>
            </w:r>
            <w:r w:rsidDel="00000000" w:rsidR="00000000" w:rsidRPr="00000000">
              <w:rPr>
                <w:rtl w:val="0"/>
              </w:rPr>
            </w:r>
          </w:p>
          <w:p w:rsidR="00000000" w:rsidDel="00000000" w:rsidP="00000000" w:rsidRDefault="00000000" w:rsidRPr="00000000" w14:paraId="000003E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valid values are below. </w:t>
            </w:r>
          </w:p>
          <w:p w:rsidR="00000000" w:rsidDel="00000000" w:rsidP="00000000" w:rsidRDefault="00000000" w:rsidRPr="00000000" w14:paraId="000003E6">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This field alone determines who is billed, there is no functionality for this field to be updated based on a change in employment status.  Therefore changes in employment status may also require an updated HS enrollment record to be sent.</w:t>
            </w:r>
          </w:p>
          <w:tbl>
            <w:tblPr>
              <w:tblStyle w:val="Table27"/>
              <w:tblW w:w="6052.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239"/>
              <w:gridCol w:w="4813"/>
              <w:tblGridChange w:id="0">
                <w:tblGrid>
                  <w:gridCol w:w="1239"/>
                  <w:gridCol w:w="4813"/>
                </w:tblGrid>
              </w:tblGridChange>
            </w:tblGrid>
            <w:tr>
              <w:tc>
                <w:tcPr>
                  <w:tcBorders>
                    <w:bottom w:color="000000" w:space="0" w:sz="12" w:val="single"/>
                  </w:tcBorders>
                  <w:shd w:fill="dfdfdf" w:val="clear"/>
                </w:tcPr>
                <w:p w:rsidR="00000000" w:rsidDel="00000000" w:rsidP="00000000" w:rsidRDefault="00000000" w:rsidRPr="00000000" w14:paraId="000003E7">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Indicator</w:t>
                  </w:r>
                </w:p>
              </w:tc>
              <w:tc>
                <w:tcPr>
                  <w:tcBorders>
                    <w:bottom w:color="000000" w:space="0" w:sz="12" w:val="single"/>
                  </w:tcBorders>
                  <w:shd w:fill="dfdfdf" w:val="clear"/>
                </w:tcPr>
                <w:p w:rsidR="00000000" w:rsidDel="00000000" w:rsidP="00000000" w:rsidRDefault="00000000" w:rsidRPr="00000000" w14:paraId="000003E8">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r>
            <w:tr>
              <w:tc>
                <w:tcPr>
                  <w:tcBorders>
                    <w:top w:color="000000" w:space="0" w:sz="12" w:val="single"/>
                  </w:tcBorders>
                </w:tcPr>
                <w:p w:rsidR="00000000" w:rsidDel="00000000" w:rsidP="00000000" w:rsidRDefault="00000000" w:rsidRPr="00000000" w14:paraId="000003E9">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Y</w:t>
                  </w:r>
                </w:p>
              </w:tc>
              <w:tc>
                <w:tcPr>
                  <w:tcBorders>
                    <w:top w:color="000000" w:space="0" w:sz="12" w:val="single"/>
                  </w:tcBorders>
                </w:tcPr>
                <w:p w:rsidR="00000000" w:rsidDel="00000000" w:rsidP="00000000" w:rsidRDefault="00000000" w:rsidRPr="00000000" w14:paraId="000003EA">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Yes - If the client is paying for account fees, the provider sends a ‘Y’.  The following populations should be sent with a ‘Y’</w:t>
                  </w:r>
                </w:p>
                <w:p w:rsidR="00000000" w:rsidDel="00000000" w:rsidP="00000000" w:rsidRDefault="00000000" w:rsidRPr="00000000" w14:paraId="000003EB">
                  <w:pPr>
                    <w:widowControl w:val="0"/>
                    <w:rPr>
                      <w:rFonts w:ascii="Tahoma" w:cs="Tahoma" w:eastAsia="Tahoma" w:hAnsi="Tahoma"/>
                      <w:sz w:val="22"/>
                      <w:szCs w:val="22"/>
                    </w:rPr>
                  </w:pPr>
                  <w:r w:rsidDel="00000000" w:rsidR="00000000" w:rsidRPr="00000000">
                    <w:rPr>
                      <w:rFonts w:ascii="Tahoma" w:cs="Tahoma" w:eastAsia="Tahoma" w:hAnsi="Tahoma"/>
                      <w:sz w:val="22"/>
                      <w:szCs w:val="22"/>
                      <w:highlight w:val="yellow"/>
                      <w:rtl w:val="0"/>
                    </w:rPr>
                    <w:t xml:space="preserve">&lt;Enters the groups/populations that the Client is paying the fee for from the Requirements documents.&gt;</w:t>
                  </w:r>
                  <w:r w:rsidDel="00000000" w:rsidR="00000000" w:rsidRPr="00000000">
                    <w:rPr>
                      <w:rtl w:val="0"/>
                    </w:rPr>
                  </w:r>
                </w:p>
              </w:tc>
            </w:tr>
            <w:tr>
              <w:tc>
                <w:tcPr/>
                <w:p w:rsidR="00000000" w:rsidDel="00000000" w:rsidP="00000000" w:rsidRDefault="00000000" w:rsidRPr="00000000" w14:paraId="000003EC">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N</w:t>
                  </w:r>
                </w:p>
              </w:tc>
              <w:tc>
                <w:tcPr/>
                <w:p w:rsidR="00000000" w:rsidDel="00000000" w:rsidP="00000000" w:rsidRDefault="00000000" w:rsidRPr="00000000" w14:paraId="000003ED">
                  <w:pPr>
                    <w:widowControl w:val="0"/>
                    <w:rPr>
                      <w:sz w:val="22"/>
                      <w:szCs w:val="22"/>
                    </w:rPr>
                  </w:pPr>
                  <w:r w:rsidDel="00000000" w:rsidR="00000000" w:rsidRPr="00000000">
                    <w:rPr>
                      <w:rFonts w:ascii="Tahoma" w:cs="Tahoma" w:eastAsia="Tahoma" w:hAnsi="Tahoma"/>
                      <w:sz w:val="22"/>
                      <w:szCs w:val="22"/>
                      <w:rtl w:val="0"/>
                    </w:rPr>
                    <w:t xml:space="preserve">No – If the client is NOT paying for account fees, the provider sends an ‘N’.  The following populations should be sent with an ‘N’.  </w:t>
                  </w:r>
                  <w:r w:rsidDel="00000000" w:rsidR="00000000" w:rsidRPr="00000000">
                    <w:rPr>
                      <w:rtl w:val="0"/>
                    </w:rPr>
                  </w:r>
                </w:p>
                <w:p w:rsidR="00000000" w:rsidDel="00000000" w:rsidP="00000000" w:rsidRDefault="00000000" w:rsidRPr="00000000" w14:paraId="000003EE">
                  <w:pPr>
                    <w:widowControl w:val="0"/>
                    <w:rPr>
                      <w:sz w:val="22"/>
                      <w:szCs w:val="22"/>
                    </w:rPr>
                  </w:pPr>
                  <w:r w:rsidDel="00000000" w:rsidR="00000000" w:rsidRPr="00000000">
                    <w:rPr>
                      <w:rFonts w:ascii="Tahoma" w:cs="Tahoma" w:eastAsia="Tahoma" w:hAnsi="Tahoma"/>
                      <w:sz w:val="22"/>
                      <w:szCs w:val="22"/>
                      <w:highlight w:val="yellow"/>
                      <w:rtl w:val="0"/>
                    </w:rPr>
                    <w:t xml:space="preserve">&lt;Enters the groups/populations that the Client is NOT paying the fee for from the Requirements documents.&gt;</w:t>
                  </w:r>
                  <w:r w:rsidDel="00000000" w:rsidR="00000000" w:rsidRPr="00000000">
                    <w:rPr>
                      <w:sz w:val="22"/>
                      <w:szCs w:val="22"/>
                      <w:rtl w:val="0"/>
                    </w:rPr>
                    <w:t xml:space="preserve">  </w:t>
                  </w:r>
                </w:p>
                <w:p w:rsidR="00000000" w:rsidDel="00000000" w:rsidP="00000000" w:rsidRDefault="00000000" w:rsidRPr="00000000" w14:paraId="000003EF">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F0">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participants where an ‘N’ is passed in the client billing flag field, Fidelity will direct bill these participants on a quarterly basis.</w:t>
                  </w:r>
                </w:p>
              </w:tc>
            </w:tr>
          </w:tbl>
          <w:p w:rsidR="00000000" w:rsidDel="00000000" w:rsidP="00000000" w:rsidRDefault="00000000" w:rsidRPr="00000000" w14:paraId="000003F1">
            <w:pPr>
              <w:widowControl w:val="0"/>
              <w:rPr>
                <w:rFonts w:ascii="Tahoma" w:cs="Tahoma" w:eastAsia="Tahoma" w:hAnsi="Tahoma"/>
                <w:sz w:val="22"/>
                <w:szCs w:val="22"/>
              </w:rPr>
            </w:pP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Simple Acknowledgement Indicator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F4">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If the streamlined account opening service will be used, Required Field.  If the streamlined account opening service will NOT be used, space fill.</w:t>
            </w:r>
            <w:r w:rsidDel="00000000" w:rsidR="00000000" w:rsidRPr="00000000">
              <w:rPr>
                <w:rtl w:val="0"/>
              </w:rPr>
            </w:r>
          </w:p>
          <w:p w:rsidR="00000000" w:rsidDel="00000000" w:rsidP="00000000" w:rsidRDefault="00000000" w:rsidRPr="00000000" w14:paraId="000003F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indicator represents the response from the participant when the participant is presented with the Terms &amp; Conditions for allowing Fidelity to open a simple HSA on their behalf.</w:t>
            </w:r>
          </w:p>
          <w:p w:rsidR="00000000" w:rsidDel="00000000" w:rsidP="00000000" w:rsidRDefault="00000000" w:rsidRPr="00000000" w14:paraId="000003F6">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F7">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valid values are below. </w:t>
            </w:r>
          </w:p>
          <w:tbl>
            <w:tblPr>
              <w:tblStyle w:val="Table28"/>
              <w:tblW w:w="6052.0" w:type="dxa"/>
              <w:jc w:val="lef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239"/>
              <w:gridCol w:w="4813"/>
              <w:tblGridChange w:id="0">
                <w:tblGrid>
                  <w:gridCol w:w="1239"/>
                  <w:gridCol w:w="4813"/>
                </w:tblGrid>
              </w:tblGridChange>
            </w:tblGrid>
            <w:tr>
              <w:tc>
                <w:tcPr>
                  <w:tcBorders>
                    <w:bottom w:color="000000" w:space="0" w:sz="12" w:val="single"/>
                  </w:tcBorders>
                  <w:shd w:fill="dfdfdf" w:val="clear"/>
                </w:tcPr>
                <w:p w:rsidR="00000000" w:rsidDel="00000000" w:rsidP="00000000" w:rsidRDefault="00000000" w:rsidRPr="00000000" w14:paraId="000003F8">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Indicator</w:t>
                  </w:r>
                </w:p>
              </w:tc>
              <w:tc>
                <w:tcPr>
                  <w:tcBorders>
                    <w:bottom w:color="000000" w:space="0" w:sz="12" w:val="single"/>
                  </w:tcBorders>
                  <w:shd w:fill="dfdfdf" w:val="clear"/>
                </w:tcPr>
                <w:p w:rsidR="00000000" w:rsidDel="00000000" w:rsidP="00000000" w:rsidRDefault="00000000" w:rsidRPr="00000000" w14:paraId="000003F9">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r>
            <w:tr>
              <w:tc>
                <w:tcPr>
                  <w:tcBorders>
                    <w:top w:color="000000" w:space="0" w:sz="12" w:val="single"/>
                  </w:tcBorders>
                </w:tcPr>
                <w:p w:rsidR="00000000" w:rsidDel="00000000" w:rsidP="00000000" w:rsidRDefault="00000000" w:rsidRPr="00000000" w14:paraId="000003FA">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Y</w:t>
                  </w:r>
                </w:p>
              </w:tc>
              <w:tc>
                <w:tcPr>
                  <w:tcBorders>
                    <w:top w:color="000000" w:space="0" w:sz="12" w:val="single"/>
                  </w:tcBorders>
                </w:tcPr>
                <w:p w:rsidR="00000000" w:rsidDel="00000000" w:rsidP="00000000" w:rsidRDefault="00000000" w:rsidRPr="00000000" w14:paraId="000003FB">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Yes – If the participant acknowledged yes, they do want Fidelity to open a simple HSA for him/her, populate this field with ‘Y’.</w:t>
                  </w:r>
                </w:p>
              </w:tc>
            </w:tr>
            <w:tr>
              <w:tc>
                <w:tcPr/>
                <w:p w:rsidR="00000000" w:rsidDel="00000000" w:rsidP="00000000" w:rsidRDefault="00000000" w:rsidRPr="00000000" w14:paraId="000003FC">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N</w:t>
                  </w:r>
                </w:p>
              </w:tc>
              <w:tc>
                <w:tcPr/>
                <w:p w:rsidR="00000000" w:rsidDel="00000000" w:rsidP="00000000" w:rsidRDefault="00000000" w:rsidRPr="00000000" w14:paraId="000003FD">
                  <w:pPr>
                    <w:widowControl w:val="0"/>
                    <w:rPr>
                      <w:sz w:val="22"/>
                      <w:szCs w:val="22"/>
                    </w:rPr>
                  </w:pPr>
                  <w:r w:rsidDel="00000000" w:rsidR="00000000" w:rsidRPr="00000000">
                    <w:rPr>
                      <w:rFonts w:ascii="Tahoma" w:cs="Tahoma" w:eastAsia="Tahoma" w:hAnsi="Tahoma"/>
                      <w:sz w:val="22"/>
                      <w:szCs w:val="22"/>
                      <w:rtl w:val="0"/>
                    </w:rPr>
                    <w:t xml:space="preserve">No – If the participant acknowledged no, they do NOT want Fidelity to open a simple HSA for him/her, populate this field with ‘N’.</w:t>
                  </w:r>
                  <w:r w:rsidDel="00000000" w:rsidR="00000000" w:rsidRPr="00000000">
                    <w:rPr>
                      <w:rtl w:val="0"/>
                    </w:rPr>
                  </w:r>
                </w:p>
              </w:tc>
            </w:tr>
            <w:tr>
              <w:tc>
                <w:tcPr/>
                <w:p w:rsidR="00000000" w:rsidDel="00000000" w:rsidP="00000000" w:rsidRDefault="00000000" w:rsidRPr="00000000" w14:paraId="000003FE">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SPACE</w:t>
                  </w:r>
                </w:p>
              </w:tc>
              <w:tc>
                <w:tcPr/>
                <w:p w:rsidR="00000000" w:rsidDel="00000000" w:rsidP="00000000" w:rsidRDefault="00000000" w:rsidRPr="00000000" w14:paraId="000003FF">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indicator is blank, this means that participant was NOT presented with the Terms &amp; Conditions either because they already have an HSA account OR their plan does not offer streamlined account opening (simple account).</w:t>
                  </w:r>
                </w:p>
              </w:tc>
            </w:tr>
          </w:tbl>
          <w:p w:rsidR="00000000" w:rsidDel="00000000" w:rsidP="00000000" w:rsidRDefault="00000000" w:rsidRPr="00000000" w14:paraId="00000400">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401">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If the employee already has an account, the request for a Simple HSA is ignored.</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Simple Acknowledgement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04">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If the streamlined account opening service will be used, Required Field.  If the streamlined account opening service will NOT be used, space fill.</w:t>
            </w:r>
            <w:r w:rsidDel="00000000" w:rsidR="00000000" w:rsidRPr="00000000">
              <w:rPr>
                <w:rtl w:val="0"/>
              </w:rPr>
            </w:r>
          </w:p>
          <w:p w:rsidR="00000000" w:rsidDel="00000000" w:rsidP="00000000" w:rsidRDefault="00000000" w:rsidRPr="00000000" w14:paraId="00000405">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Simple Acknowledgement Indicator = Y or N, this is the date that the participant acknowledged the terms and conditions with either Yes or No.  This date should be a valid date that is less than or equal to current date.  </w:t>
            </w:r>
          </w:p>
          <w:p w:rsidR="00000000" w:rsidDel="00000000" w:rsidP="00000000" w:rsidRDefault="00000000" w:rsidRPr="00000000" w14:paraId="00000406">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407">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Simple Acknowledgement Indicator field is space filled, then this date field should be space filled.</w:t>
            </w:r>
          </w:p>
        </w:tc>
      </w:tr>
    </w:tbl>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pStyle w:val="Heading1"/>
        <w:keepNext w:val="0"/>
        <w:tabs>
          <w:tab w:val="left" w:pos="7830"/>
        </w:tabs>
        <w:spacing w:after="0" w:before="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0A">
      <w:pPr>
        <w:pStyle w:val="Heading1"/>
        <w:tabs>
          <w:tab w:val="left" w:pos="7830"/>
        </w:tabs>
        <w:rPr/>
      </w:pPr>
      <w:r w:rsidDel="00000000" w:rsidR="00000000" w:rsidRPr="00000000">
        <w:br w:type="page"/>
      </w:r>
      <w:r w:rsidDel="00000000" w:rsidR="00000000" w:rsidRPr="00000000">
        <w:rPr>
          <w:rtl w:val="0"/>
        </w:rPr>
        <w:t xml:space="preserve">Reimbursement Account (RAE Record) Scenarios</w:t>
      </w:r>
    </w:p>
    <w:p w:rsidR="00000000" w:rsidDel="00000000" w:rsidP="00000000" w:rsidRDefault="00000000" w:rsidRPr="00000000" w14:paraId="0000040B">
      <w:pPr>
        <w:rPr>
          <w:rFonts w:ascii="Tahoma" w:cs="Tahoma" w:eastAsia="Tahoma" w:hAnsi="Tahoma"/>
        </w:rPr>
      </w:pPr>
      <w:r w:rsidDel="00000000" w:rsidR="00000000" w:rsidRPr="00000000">
        <w:rPr>
          <w:rFonts w:ascii="Tahoma" w:cs="Tahoma" w:eastAsia="Tahoma" w:hAnsi="Tahoma"/>
          <w:rtl w:val="0"/>
        </w:rPr>
        <w:t xml:space="preserve">The table below outlines the typical scenarios that happen for reimbursement accounts.  To ensure the interface accurately addresses the most common day to day operational scenarios, Fidelity requests that all these scenarios are tested during the test phase of the project.  A subsequent test scenarios review meeting will take place to determine if all scenarios can be tested.  If all scenarios cannot be tested, then a discussion is needed to determine potential risks.  </w:t>
      </w:r>
    </w:p>
    <w:p w:rsidR="00000000" w:rsidDel="00000000" w:rsidP="00000000" w:rsidRDefault="00000000" w:rsidRPr="00000000" w14:paraId="0000040C">
      <w:pPr>
        <w:pStyle w:val="Heading2"/>
        <w:tabs>
          <w:tab w:val="left" w:pos="7830"/>
        </w:tabs>
        <w:spacing w:after="0" w:before="0" w:lineRule="auto"/>
        <w:rPr/>
      </w:pPr>
      <w:bookmarkStart w:colFirst="0" w:colLast="0" w:name="_23ckvvd" w:id="33"/>
      <w:bookmarkEnd w:id="33"/>
      <w:r w:rsidDel="00000000" w:rsidR="00000000" w:rsidRPr="00000000">
        <w:rPr>
          <w:rtl w:val="0"/>
        </w:rPr>
        <w:t xml:space="preserve">HCFSA - Health Care Flexible Spending Account and </w:t>
      </w:r>
    </w:p>
    <w:p w:rsidR="00000000" w:rsidDel="00000000" w:rsidP="00000000" w:rsidRDefault="00000000" w:rsidRPr="00000000" w14:paraId="0000040D">
      <w:pPr>
        <w:pStyle w:val="Heading2"/>
        <w:tabs>
          <w:tab w:val="left" w:pos="7830"/>
        </w:tabs>
        <w:spacing w:after="0" w:before="0" w:lineRule="auto"/>
        <w:rPr/>
      </w:pPr>
      <w:bookmarkStart w:colFirst="0" w:colLast="0" w:name="_ihv636" w:id="34"/>
      <w:bookmarkEnd w:id="34"/>
      <w:r w:rsidDel="00000000" w:rsidR="00000000" w:rsidRPr="00000000">
        <w:rPr>
          <w:rtl w:val="0"/>
        </w:rPr>
        <w:t xml:space="preserve">DCFSA - Dependent Care Flexible Spending Account and </w:t>
      </w:r>
    </w:p>
    <w:p w:rsidR="00000000" w:rsidDel="00000000" w:rsidP="00000000" w:rsidRDefault="00000000" w:rsidRPr="00000000" w14:paraId="0000040E">
      <w:pPr>
        <w:pStyle w:val="Heading2"/>
        <w:tabs>
          <w:tab w:val="left" w:pos="7830"/>
        </w:tabs>
        <w:spacing w:after="0" w:before="0" w:lineRule="auto"/>
        <w:rPr/>
      </w:pPr>
      <w:bookmarkStart w:colFirst="0" w:colLast="0" w:name="_32hioqz" w:id="35"/>
      <w:bookmarkEnd w:id="35"/>
      <w:r w:rsidDel="00000000" w:rsidR="00000000" w:rsidRPr="00000000">
        <w:rPr>
          <w:rtl w:val="0"/>
        </w:rPr>
        <w:t xml:space="preserve">LPFSA – Limited Purpose Flexible Spending Account</w:t>
      </w:r>
    </w:p>
    <w:tbl>
      <w:tblPr>
        <w:tblStyle w:val="Table29"/>
        <w:tblW w:w="14438.999999999998" w:type="dxa"/>
        <w:jc w:val="center"/>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471"/>
        <w:gridCol w:w="3329"/>
        <w:gridCol w:w="1980"/>
        <w:gridCol w:w="1440"/>
        <w:gridCol w:w="1710"/>
        <w:gridCol w:w="2070"/>
        <w:gridCol w:w="2021"/>
        <w:gridCol w:w="1418"/>
        <w:tblGridChange w:id="0">
          <w:tblGrid>
            <w:gridCol w:w="471"/>
            <w:gridCol w:w="3329"/>
            <w:gridCol w:w="1980"/>
            <w:gridCol w:w="1440"/>
            <w:gridCol w:w="1710"/>
            <w:gridCol w:w="2070"/>
            <w:gridCol w:w="2021"/>
            <w:gridCol w:w="1418"/>
          </w:tblGrid>
        </w:tblGridChange>
      </w:tblGrid>
      <w:tr>
        <w:tc>
          <w:tcPr>
            <w:shd w:fill="dfdfdf" w:val="clear"/>
          </w:tcPr>
          <w:p w:rsidR="00000000" w:rsidDel="00000000" w:rsidP="00000000" w:rsidRDefault="00000000" w:rsidRPr="00000000" w14:paraId="000004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w:t>
            </w:r>
          </w:p>
        </w:tc>
        <w:tc>
          <w:tcPr>
            <w:shd w:fill="dfdfdf" w:val="clear"/>
          </w:tcPr>
          <w:p w:rsidR="00000000" w:rsidDel="00000000" w:rsidP="00000000" w:rsidRDefault="00000000" w:rsidRPr="00000000" w14:paraId="000004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Scenarios</w:t>
            </w:r>
          </w:p>
        </w:tc>
        <w:tc>
          <w:tcPr>
            <w:shd w:fill="dfdfdf" w:val="clear"/>
          </w:tcPr>
          <w:p w:rsidR="00000000" w:rsidDel="00000000" w:rsidP="00000000" w:rsidRDefault="00000000" w:rsidRPr="00000000" w14:paraId="000004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Reimbursement Account Plan Code</w:t>
            </w:r>
          </w:p>
        </w:tc>
        <w:tc>
          <w:tcPr>
            <w:shd w:fill="dfdfdf" w:val="clear"/>
          </w:tcPr>
          <w:p w:rsidR="00000000" w:rsidDel="00000000" w:rsidP="00000000" w:rsidRDefault="00000000" w:rsidRPr="00000000" w14:paraId="000004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Plan Year*</w:t>
            </w:r>
          </w:p>
        </w:tc>
        <w:tc>
          <w:tcPr>
            <w:shd w:fill="dfdfdf" w:val="clear"/>
          </w:tcPr>
          <w:p w:rsidR="00000000" w:rsidDel="00000000" w:rsidP="00000000" w:rsidRDefault="00000000" w:rsidRPr="00000000" w14:paraId="000004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Election Amount*</w:t>
            </w:r>
          </w:p>
        </w:tc>
        <w:tc>
          <w:tcPr>
            <w:shd w:fill="dfdfdf" w:val="clear"/>
          </w:tcPr>
          <w:p w:rsidR="00000000" w:rsidDel="00000000" w:rsidP="00000000" w:rsidRDefault="00000000" w:rsidRPr="00000000" w14:paraId="000004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Coverage Effective Date*</w:t>
            </w:r>
          </w:p>
        </w:tc>
        <w:tc>
          <w:tcPr>
            <w:shd w:fill="dfdfdf" w:val="clear"/>
          </w:tcPr>
          <w:p w:rsidR="00000000" w:rsidDel="00000000" w:rsidP="00000000" w:rsidRDefault="00000000" w:rsidRPr="00000000" w14:paraId="000004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Coverage End Date*</w:t>
            </w:r>
          </w:p>
        </w:tc>
        <w:tc>
          <w:tcPr>
            <w:shd w:fill="dfdfdf" w:val="clear"/>
          </w:tcPr>
          <w:p w:rsidR="00000000" w:rsidDel="00000000" w:rsidP="00000000" w:rsidRDefault="00000000" w:rsidRPr="00000000" w14:paraId="000004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HRA Coverage*</w:t>
            </w:r>
          </w:p>
        </w:tc>
      </w:tr>
      <w:tr>
        <w:tc>
          <w:tcPr/>
          <w:p w:rsidR="00000000" w:rsidDel="00000000" w:rsidP="00000000" w:rsidRDefault="00000000" w:rsidRPr="00000000" w14:paraId="00000417">
            <w:pPr>
              <w:rPr>
                <w:rFonts w:ascii="Tahoma" w:cs="Tahoma" w:eastAsia="Tahoma" w:hAnsi="Tahoma"/>
                <w:b w:val="1"/>
              </w:rPr>
            </w:pPr>
            <w:r w:rsidDel="00000000" w:rsidR="00000000" w:rsidRPr="00000000">
              <w:rPr>
                <w:rFonts w:ascii="Tahoma" w:cs="Tahoma" w:eastAsia="Tahoma" w:hAnsi="Tahoma"/>
                <w:b w:val="1"/>
                <w:rtl w:val="0"/>
              </w:rPr>
              <w:t xml:space="preserve">1</w:t>
            </w:r>
          </w:p>
        </w:tc>
        <w:tc>
          <w:tcPr/>
          <w:p w:rsidR="00000000" w:rsidDel="00000000" w:rsidP="00000000" w:rsidRDefault="00000000" w:rsidRPr="00000000" w14:paraId="00000418">
            <w:pPr>
              <w:rPr>
                <w:rFonts w:ascii="Tahoma" w:cs="Tahoma" w:eastAsia="Tahoma" w:hAnsi="Tahoma"/>
                <w:b w:val="1"/>
              </w:rPr>
            </w:pPr>
            <w:r w:rsidDel="00000000" w:rsidR="00000000" w:rsidRPr="00000000">
              <w:rPr>
                <w:rFonts w:ascii="Tahoma" w:cs="Tahoma" w:eastAsia="Tahoma" w:hAnsi="Tahoma"/>
                <w:b w:val="1"/>
                <w:rtl w:val="0"/>
              </w:rPr>
              <w:t xml:space="preserve">Annual Enrollment</w:t>
            </w:r>
          </w:p>
          <w:p w:rsidR="00000000" w:rsidDel="00000000" w:rsidP="00000000" w:rsidRDefault="00000000" w:rsidRPr="00000000" w14:paraId="00000419">
            <w:pPr>
              <w:rPr>
                <w:rFonts w:ascii="Tahoma" w:cs="Tahoma" w:eastAsia="Tahoma" w:hAnsi="Tahoma"/>
              </w:rPr>
            </w:pPr>
            <w:r w:rsidDel="00000000" w:rsidR="00000000" w:rsidRPr="00000000">
              <w:rPr>
                <w:rFonts w:ascii="Tahoma" w:cs="Tahoma" w:eastAsia="Tahoma" w:hAnsi="Tahoma"/>
                <w:rtl w:val="0"/>
              </w:rPr>
              <w:t xml:space="preserve">Participant Elected an FSA</w:t>
            </w:r>
          </w:p>
        </w:tc>
        <w:tc>
          <w:tcPr/>
          <w:p w:rsidR="00000000" w:rsidDel="00000000" w:rsidP="00000000" w:rsidRDefault="00000000" w:rsidRPr="00000000" w14:paraId="0000041A">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1B">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1C">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1D">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1E">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1F">
            <w:pPr>
              <w:rPr>
                <w:rFonts w:ascii="Tahoma" w:cs="Tahoma" w:eastAsia="Tahoma" w:hAnsi="Tahoma"/>
              </w:rPr>
            </w:pPr>
            <w:r w:rsidDel="00000000" w:rsidR="00000000" w:rsidRPr="00000000">
              <w:rPr>
                <w:rFonts w:ascii="Tahoma" w:cs="Tahoma" w:eastAsia="Tahoma" w:hAnsi="Tahoma"/>
                <w:rtl w:val="0"/>
              </w:rPr>
              <w:t xml:space="preserve">Year associated with the Annual Enrollment</w:t>
            </w:r>
          </w:p>
        </w:tc>
        <w:tc>
          <w:tcPr/>
          <w:p w:rsidR="00000000" w:rsidDel="00000000" w:rsidP="00000000" w:rsidRDefault="00000000" w:rsidRPr="00000000" w14:paraId="00000420">
            <w:pPr>
              <w:rPr>
                <w:rFonts w:ascii="Tahoma" w:cs="Tahoma" w:eastAsia="Tahoma" w:hAnsi="Tahoma"/>
              </w:rPr>
            </w:pPr>
            <w:r w:rsidDel="00000000" w:rsidR="00000000" w:rsidRPr="00000000">
              <w:rPr>
                <w:rFonts w:ascii="Tahoma" w:cs="Tahoma" w:eastAsia="Tahoma" w:hAnsi="Tahoma"/>
                <w:rtl w:val="0"/>
              </w:rPr>
              <w:t xml:space="preserve">Participant's Annualized Amount</w:t>
            </w:r>
          </w:p>
        </w:tc>
        <w:tc>
          <w:tcPr/>
          <w:p w:rsidR="00000000" w:rsidDel="00000000" w:rsidP="00000000" w:rsidRDefault="00000000" w:rsidRPr="00000000" w14:paraId="00000421">
            <w:pPr>
              <w:rPr>
                <w:rFonts w:ascii="Tahoma" w:cs="Tahoma" w:eastAsia="Tahoma" w:hAnsi="Tahoma"/>
              </w:rPr>
            </w:pPr>
            <w:r w:rsidDel="00000000" w:rsidR="00000000" w:rsidRPr="00000000">
              <w:rPr>
                <w:rFonts w:ascii="Tahoma" w:cs="Tahoma" w:eastAsia="Tahoma" w:hAnsi="Tahoma"/>
                <w:rtl w:val="0"/>
              </w:rPr>
              <w:t xml:space="preserve">Plan Year Start Date associated with the Annual Enrollment</w:t>
            </w:r>
          </w:p>
        </w:tc>
        <w:tc>
          <w:tcPr/>
          <w:p w:rsidR="00000000" w:rsidDel="00000000" w:rsidP="00000000" w:rsidRDefault="00000000" w:rsidRPr="00000000" w14:paraId="00000422">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23">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24">
            <w:pPr>
              <w:rPr>
                <w:rFonts w:ascii="Tahoma" w:cs="Tahoma" w:eastAsia="Tahoma" w:hAnsi="Tahoma"/>
                <w:b w:val="1"/>
              </w:rPr>
            </w:pPr>
            <w:r w:rsidDel="00000000" w:rsidR="00000000" w:rsidRPr="00000000">
              <w:rPr>
                <w:rFonts w:ascii="Tahoma" w:cs="Tahoma" w:eastAsia="Tahoma" w:hAnsi="Tahoma"/>
                <w:b w:val="1"/>
                <w:rtl w:val="0"/>
              </w:rPr>
              <w:t xml:space="preserve">2</w:t>
            </w:r>
          </w:p>
        </w:tc>
        <w:tc>
          <w:tcPr/>
          <w:p w:rsidR="00000000" w:rsidDel="00000000" w:rsidP="00000000" w:rsidRDefault="00000000" w:rsidRPr="00000000" w14:paraId="00000425">
            <w:pPr>
              <w:rPr>
                <w:rFonts w:ascii="Tahoma" w:cs="Tahoma" w:eastAsia="Tahoma" w:hAnsi="Tahoma"/>
              </w:rPr>
            </w:pPr>
            <w:r w:rsidDel="00000000" w:rsidR="00000000" w:rsidRPr="00000000">
              <w:rPr>
                <w:rFonts w:ascii="Tahoma" w:cs="Tahoma" w:eastAsia="Tahoma" w:hAnsi="Tahoma"/>
                <w:b w:val="1"/>
                <w:rtl w:val="0"/>
              </w:rPr>
              <w:t xml:space="preserve">Annual Enrollment</w:t>
            </w:r>
            <w:r w:rsidDel="00000000" w:rsidR="00000000" w:rsidRPr="00000000">
              <w:rPr>
                <w:rtl w:val="0"/>
              </w:rPr>
            </w:r>
          </w:p>
          <w:p w:rsidR="00000000" w:rsidDel="00000000" w:rsidP="00000000" w:rsidRDefault="00000000" w:rsidRPr="00000000" w14:paraId="00000426">
            <w:pPr>
              <w:rPr>
                <w:rFonts w:ascii="Tahoma" w:cs="Tahoma" w:eastAsia="Tahoma" w:hAnsi="Tahoma"/>
              </w:rPr>
            </w:pPr>
            <w:r w:rsidDel="00000000" w:rsidR="00000000" w:rsidRPr="00000000">
              <w:rPr>
                <w:rFonts w:ascii="Tahoma" w:cs="Tahoma" w:eastAsia="Tahoma" w:hAnsi="Tahoma"/>
                <w:rtl w:val="0"/>
              </w:rPr>
              <w:t xml:space="preserve">Participant Elected an FSA during Annual Enrollment but Terminated Prior to the Beginning of the Plan Year (Assumes the Annual Enrollment FSA RAE record had already be sent to Fidelity)  This process would apply to retroactive terms as well.  </w:t>
            </w:r>
          </w:p>
        </w:tc>
        <w:tc>
          <w:tcPr/>
          <w:p w:rsidR="00000000" w:rsidDel="00000000" w:rsidP="00000000" w:rsidRDefault="00000000" w:rsidRPr="00000000" w14:paraId="00000427">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28">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29">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2A">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2B">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2C">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2D">
            <w:pPr>
              <w:rPr>
                <w:rFonts w:ascii="Tahoma" w:cs="Tahoma" w:eastAsia="Tahoma" w:hAnsi="Tahoma"/>
              </w:rPr>
            </w:pPr>
            <w:r w:rsidDel="00000000" w:rsidR="00000000" w:rsidRPr="00000000">
              <w:rPr>
                <w:rFonts w:ascii="Tahoma" w:cs="Tahoma" w:eastAsia="Tahoma" w:hAnsi="Tahoma"/>
                <w:rtl w:val="0"/>
              </w:rPr>
              <w:t xml:space="preserve">Election Amount should be zero</w:t>
            </w:r>
          </w:p>
        </w:tc>
        <w:tc>
          <w:tcPr/>
          <w:p w:rsidR="00000000" w:rsidDel="00000000" w:rsidP="00000000" w:rsidRDefault="00000000" w:rsidRPr="00000000" w14:paraId="0000042E">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w:t>
            </w:r>
          </w:p>
        </w:tc>
        <w:tc>
          <w:tcPr/>
          <w:p w:rsidR="00000000" w:rsidDel="00000000" w:rsidP="00000000" w:rsidRDefault="00000000" w:rsidRPr="00000000" w14:paraId="0000042F">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 Plus one day.</w:t>
            </w:r>
          </w:p>
          <w:p w:rsidR="00000000" w:rsidDel="00000000" w:rsidP="00000000" w:rsidRDefault="00000000" w:rsidRPr="00000000" w14:paraId="00000430">
            <w:pPr>
              <w:rPr>
                <w:rFonts w:ascii="Tahoma" w:cs="Tahoma" w:eastAsia="Tahoma" w:hAnsi="Tahoma"/>
              </w:rPr>
            </w:pPr>
            <w:r w:rsidDel="00000000" w:rsidR="00000000" w:rsidRPr="00000000">
              <w:rPr>
                <w:rFonts w:ascii="Tahoma" w:cs="Tahoma" w:eastAsia="Tahoma" w:hAnsi="Tahoma"/>
                <w:rtl w:val="0"/>
              </w:rPr>
              <w:t xml:space="preserve">For example:  If the coverage effective date is 09/26/2019, the coverage end date would be 09/27/2019.  </w:t>
            </w:r>
          </w:p>
        </w:tc>
        <w:tc>
          <w:tcPr/>
          <w:p w:rsidR="00000000" w:rsidDel="00000000" w:rsidP="00000000" w:rsidRDefault="00000000" w:rsidRPr="00000000" w14:paraId="00000431">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32">
            <w:pPr>
              <w:rPr>
                <w:rFonts w:ascii="Tahoma" w:cs="Tahoma" w:eastAsia="Tahoma" w:hAnsi="Tahoma"/>
                <w:b w:val="1"/>
              </w:rPr>
            </w:pPr>
            <w:r w:rsidDel="00000000" w:rsidR="00000000" w:rsidRPr="00000000">
              <w:rPr>
                <w:rFonts w:ascii="Tahoma" w:cs="Tahoma" w:eastAsia="Tahoma" w:hAnsi="Tahoma"/>
                <w:b w:val="1"/>
                <w:rtl w:val="0"/>
              </w:rPr>
              <w:t xml:space="preserve">3</w:t>
            </w:r>
          </w:p>
        </w:tc>
        <w:tc>
          <w:tcPr/>
          <w:p w:rsidR="00000000" w:rsidDel="00000000" w:rsidP="00000000" w:rsidRDefault="00000000" w:rsidRPr="00000000" w14:paraId="00000433">
            <w:pPr>
              <w:rPr>
                <w:rFonts w:ascii="Tahoma" w:cs="Tahoma" w:eastAsia="Tahoma" w:hAnsi="Tahoma"/>
                <w:b w:val="1"/>
              </w:rPr>
            </w:pPr>
            <w:r w:rsidDel="00000000" w:rsidR="00000000" w:rsidRPr="00000000">
              <w:rPr>
                <w:rFonts w:ascii="Tahoma" w:cs="Tahoma" w:eastAsia="Tahoma" w:hAnsi="Tahoma"/>
                <w:b w:val="1"/>
                <w:rtl w:val="0"/>
              </w:rPr>
              <w:t xml:space="preserve">Annual Enrollment</w:t>
            </w:r>
          </w:p>
          <w:p w:rsidR="00000000" w:rsidDel="00000000" w:rsidP="00000000" w:rsidRDefault="00000000" w:rsidRPr="00000000" w14:paraId="00000434">
            <w:pPr>
              <w:rPr>
                <w:rFonts w:ascii="Tahoma" w:cs="Tahoma" w:eastAsia="Tahoma" w:hAnsi="Tahoma"/>
              </w:rPr>
            </w:pPr>
            <w:r w:rsidDel="00000000" w:rsidR="00000000" w:rsidRPr="00000000">
              <w:rPr>
                <w:rFonts w:ascii="Tahoma" w:cs="Tahoma" w:eastAsia="Tahoma" w:hAnsi="Tahoma"/>
                <w:rtl w:val="0"/>
              </w:rPr>
              <w:t xml:space="preserve">Participant Elected an FSA during Annual Enrollment but the Participant decided before the end of Annual Enrollment they did not want the FSA (Assumes the Annual Enrollment FSA RAE record had already be sent to Fidelity)</w:t>
            </w:r>
          </w:p>
        </w:tc>
        <w:tc>
          <w:tcPr/>
          <w:p w:rsidR="00000000" w:rsidDel="00000000" w:rsidP="00000000" w:rsidRDefault="00000000" w:rsidRPr="00000000" w14:paraId="00000435">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36">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37">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38">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39">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3A">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3B">
            <w:pPr>
              <w:rPr>
                <w:rFonts w:ascii="Tahoma" w:cs="Tahoma" w:eastAsia="Tahoma" w:hAnsi="Tahoma"/>
              </w:rPr>
            </w:pPr>
            <w:r w:rsidDel="00000000" w:rsidR="00000000" w:rsidRPr="00000000">
              <w:rPr>
                <w:rFonts w:ascii="Tahoma" w:cs="Tahoma" w:eastAsia="Tahoma" w:hAnsi="Tahoma"/>
                <w:rtl w:val="0"/>
              </w:rPr>
              <w:t xml:space="preserve">Election Amount should be zero</w:t>
            </w:r>
          </w:p>
        </w:tc>
        <w:tc>
          <w:tcPr/>
          <w:p w:rsidR="00000000" w:rsidDel="00000000" w:rsidP="00000000" w:rsidRDefault="00000000" w:rsidRPr="00000000" w14:paraId="0000043C">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w:t>
            </w:r>
          </w:p>
        </w:tc>
        <w:tc>
          <w:tcPr/>
          <w:p w:rsidR="00000000" w:rsidDel="00000000" w:rsidP="00000000" w:rsidRDefault="00000000" w:rsidRPr="00000000" w14:paraId="0000043D">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 Plus one day.</w:t>
            </w:r>
          </w:p>
          <w:p w:rsidR="00000000" w:rsidDel="00000000" w:rsidP="00000000" w:rsidRDefault="00000000" w:rsidRPr="00000000" w14:paraId="0000043E">
            <w:pPr>
              <w:rPr>
                <w:rFonts w:ascii="Tahoma" w:cs="Tahoma" w:eastAsia="Tahoma" w:hAnsi="Tahoma"/>
              </w:rPr>
            </w:pPr>
            <w:r w:rsidDel="00000000" w:rsidR="00000000" w:rsidRPr="00000000">
              <w:rPr>
                <w:rFonts w:ascii="Tahoma" w:cs="Tahoma" w:eastAsia="Tahoma" w:hAnsi="Tahoma"/>
                <w:rtl w:val="0"/>
              </w:rPr>
              <w:t xml:space="preserve">For example:  If the coverage effective date is 09/26/2019, the coverage end date would be 09/27/2019.  </w:t>
            </w:r>
          </w:p>
        </w:tc>
        <w:tc>
          <w:tcPr/>
          <w:p w:rsidR="00000000" w:rsidDel="00000000" w:rsidP="00000000" w:rsidRDefault="00000000" w:rsidRPr="00000000" w14:paraId="0000043F">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40">
            <w:pPr>
              <w:rPr>
                <w:rFonts w:ascii="Tahoma" w:cs="Tahoma" w:eastAsia="Tahoma" w:hAnsi="Tahoma"/>
                <w:b w:val="1"/>
              </w:rPr>
            </w:pPr>
            <w:r w:rsidDel="00000000" w:rsidR="00000000" w:rsidRPr="00000000">
              <w:rPr>
                <w:rFonts w:ascii="Tahoma" w:cs="Tahoma" w:eastAsia="Tahoma" w:hAnsi="Tahoma"/>
                <w:b w:val="1"/>
                <w:rtl w:val="0"/>
              </w:rPr>
              <w:t xml:space="preserve">4</w:t>
            </w:r>
          </w:p>
        </w:tc>
        <w:tc>
          <w:tcPr/>
          <w:p w:rsidR="00000000" w:rsidDel="00000000" w:rsidP="00000000" w:rsidRDefault="00000000" w:rsidRPr="00000000" w14:paraId="00000441">
            <w:pPr>
              <w:rPr>
                <w:rFonts w:ascii="Tahoma" w:cs="Tahoma" w:eastAsia="Tahoma" w:hAnsi="Tahoma"/>
                <w:b w:val="1"/>
              </w:rPr>
            </w:pPr>
            <w:r w:rsidDel="00000000" w:rsidR="00000000" w:rsidRPr="00000000">
              <w:rPr>
                <w:rFonts w:ascii="Tahoma" w:cs="Tahoma" w:eastAsia="Tahoma" w:hAnsi="Tahoma"/>
                <w:b w:val="1"/>
                <w:rtl w:val="0"/>
              </w:rPr>
              <w:t xml:space="preserve">Annual Enrollment </w:t>
            </w:r>
          </w:p>
          <w:p w:rsidR="00000000" w:rsidDel="00000000" w:rsidP="00000000" w:rsidRDefault="00000000" w:rsidRPr="00000000" w14:paraId="00000442">
            <w:pPr>
              <w:rPr>
                <w:rFonts w:ascii="Tahoma" w:cs="Tahoma" w:eastAsia="Tahoma" w:hAnsi="Tahoma"/>
              </w:rPr>
            </w:pPr>
            <w:r w:rsidDel="00000000" w:rsidR="00000000" w:rsidRPr="00000000">
              <w:rPr>
                <w:rFonts w:ascii="Tahoma" w:cs="Tahoma" w:eastAsia="Tahoma" w:hAnsi="Tahoma"/>
                <w:rtl w:val="0"/>
              </w:rPr>
              <w:t xml:space="preserve">Within the Annual Enrollment window, participant changed their Election Amount </w:t>
            </w:r>
          </w:p>
          <w:p w:rsidR="00000000" w:rsidDel="00000000" w:rsidP="00000000" w:rsidRDefault="00000000" w:rsidRPr="00000000" w14:paraId="00000443">
            <w:pPr>
              <w:rPr>
                <w:rFonts w:ascii="Tahoma" w:cs="Tahoma" w:eastAsia="Tahoma" w:hAnsi="Tahoma"/>
              </w:rPr>
            </w:pPr>
            <w:r w:rsidDel="00000000" w:rsidR="00000000" w:rsidRPr="00000000">
              <w:rPr>
                <w:rFonts w:ascii="Tahoma" w:cs="Tahoma" w:eastAsia="Tahoma" w:hAnsi="Tahoma"/>
                <w:rtl w:val="0"/>
              </w:rPr>
              <w:t xml:space="preserve">(Assumes the Annual Enrollment FSA RAE record with the original election had already be sent to Fidelity)</w:t>
            </w:r>
          </w:p>
        </w:tc>
        <w:tc>
          <w:tcPr/>
          <w:p w:rsidR="00000000" w:rsidDel="00000000" w:rsidP="00000000" w:rsidRDefault="00000000" w:rsidRPr="00000000" w14:paraId="00000444">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45">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46">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47">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48">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49">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4A">
            <w:pPr>
              <w:rPr>
                <w:rFonts w:ascii="Tahoma" w:cs="Tahoma" w:eastAsia="Tahoma" w:hAnsi="Tahoma"/>
              </w:rPr>
            </w:pPr>
            <w:r w:rsidDel="00000000" w:rsidR="00000000" w:rsidRPr="00000000">
              <w:rPr>
                <w:rFonts w:ascii="Tahoma" w:cs="Tahoma" w:eastAsia="Tahoma" w:hAnsi="Tahoma"/>
                <w:rtl w:val="0"/>
              </w:rPr>
              <w:t xml:space="preserve">Participant's New Annualized Amount</w:t>
            </w:r>
          </w:p>
        </w:tc>
        <w:tc>
          <w:tcPr/>
          <w:p w:rsidR="00000000" w:rsidDel="00000000" w:rsidP="00000000" w:rsidRDefault="00000000" w:rsidRPr="00000000" w14:paraId="0000044B">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w:t>
            </w:r>
          </w:p>
        </w:tc>
        <w:tc>
          <w:tcPr/>
          <w:p w:rsidR="00000000" w:rsidDel="00000000" w:rsidP="00000000" w:rsidRDefault="00000000" w:rsidRPr="00000000" w14:paraId="0000044C">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4D">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4E">
            <w:pPr>
              <w:rPr>
                <w:rFonts w:ascii="Tahoma" w:cs="Tahoma" w:eastAsia="Tahoma" w:hAnsi="Tahoma"/>
                <w:b w:val="1"/>
              </w:rPr>
            </w:pPr>
            <w:r w:rsidDel="00000000" w:rsidR="00000000" w:rsidRPr="00000000">
              <w:rPr>
                <w:rFonts w:ascii="Tahoma" w:cs="Tahoma" w:eastAsia="Tahoma" w:hAnsi="Tahoma"/>
                <w:b w:val="1"/>
                <w:rtl w:val="0"/>
              </w:rPr>
              <w:t xml:space="preserve">5</w:t>
            </w:r>
          </w:p>
        </w:tc>
        <w:tc>
          <w:tcPr/>
          <w:p w:rsidR="00000000" w:rsidDel="00000000" w:rsidP="00000000" w:rsidRDefault="00000000" w:rsidRPr="00000000" w14:paraId="0000044F">
            <w:pPr>
              <w:rPr>
                <w:rFonts w:ascii="Tahoma" w:cs="Tahoma" w:eastAsia="Tahoma" w:hAnsi="Tahoma"/>
                <w:b w:val="1"/>
              </w:rPr>
            </w:pPr>
            <w:r w:rsidDel="00000000" w:rsidR="00000000" w:rsidRPr="00000000">
              <w:rPr>
                <w:rFonts w:ascii="Tahoma" w:cs="Tahoma" w:eastAsia="Tahoma" w:hAnsi="Tahoma"/>
                <w:b w:val="1"/>
                <w:rtl w:val="0"/>
              </w:rPr>
              <w:t xml:space="preserve">Life Event </w:t>
            </w:r>
          </w:p>
          <w:p w:rsidR="00000000" w:rsidDel="00000000" w:rsidP="00000000" w:rsidRDefault="00000000" w:rsidRPr="00000000" w14:paraId="00000450">
            <w:pPr>
              <w:rPr>
                <w:rFonts w:ascii="Tahoma" w:cs="Tahoma" w:eastAsia="Tahoma" w:hAnsi="Tahoma"/>
              </w:rPr>
            </w:pPr>
            <w:r w:rsidDel="00000000" w:rsidR="00000000" w:rsidRPr="00000000">
              <w:rPr>
                <w:rFonts w:ascii="Tahoma" w:cs="Tahoma" w:eastAsia="Tahoma" w:hAnsi="Tahoma"/>
                <w:rtl w:val="0"/>
              </w:rPr>
              <w:t xml:space="preserve">New Hire - Participant Elected an FSA </w:t>
            </w:r>
          </w:p>
        </w:tc>
        <w:tc>
          <w:tcPr/>
          <w:p w:rsidR="00000000" w:rsidDel="00000000" w:rsidP="00000000" w:rsidRDefault="00000000" w:rsidRPr="00000000" w14:paraId="00000451">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52">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53">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54">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55">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56">
            <w:pPr>
              <w:rPr>
                <w:rFonts w:ascii="Tahoma" w:cs="Tahoma" w:eastAsia="Tahoma" w:hAnsi="Tahoma"/>
              </w:rPr>
            </w:pPr>
            <w:r w:rsidDel="00000000" w:rsidR="00000000" w:rsidRPr="00000000">
              <w:rPr>
                <w:rFonts w:ascii="Tahoma" w:cs="Tahoma" w:eastAsia="Tahoma" w:hAnsi="Tahoma"/>
                <w:rtl w:val="0"/>
              </w:rPr>
              <w:t xml:space="preserve">Plan Year in which their Benefits Coverage Starts</w:t>
            </w:r>
          </w:p>
        </w:tc>
        <w:tc>
          <w:tcPr/>
          <w:p w:rsidR="00000000" w:rsidDel="00000000" w:rsidP="00000000" w:rsidRDefault="00000000" w:rsidRPr="00000000" w14:paraId="00000457">
            <w:pPr>
              <w:rPr>
                <w:rFonts w:ascii="Tahoma" w:cs="Tahoma" w:eastAsia="Tahoma" w:hAnsi="Tahoma"/>
              </w:rPr>
            </w:pPr>
            <w:r w:rsidDel="00000000" w:rsidR="00000000" w:rsidRPr="00000000">
              <w:rPr>
                <w:rFonts w:ascii="Tahoma" w:cs="Tahoma" w:eastAsia="Tahoma" w:hAnsi="Tahoma"/>
                <w:rtl w:val="0"/>
              </w:rPr>
              <w:t xml:space="preserve">Participant's Annualized Amount from the Coverage Effective Date through the end of the Plan Year</w:t>
            </w:r>
          </w:p>
        </w:tc>
        <w:tc>
          <w:tcPr/>
          <w:p w:rsidR="00000000" w:rsidDel="00000000" w:rsidP="00000000" w:rsidRDefault="00000000" w:rsidRPr="00000000" w14:paraId="00000458">
            <w:pPr>
              <w:rPr>
                <w:rFonts w:ascii="Tahoma" w:cs="Tahoma" w:eastAsia="Tahoma" w:hAnsi="Tahoma"/>
              </w:rPr>
            </w:pPr>
            <w:r w:rsidDel="00000000" w:rsidR="00000000" w:rsidRPr="00000000">
              <w:rPr>
                <w:rFonts w:ascii="Tahoma" w:cs="Tahoma" w:eastAsia="Tahoma" w:hAnsi="Tahoma"/>
                <w:rtl w:val="0"/>
              </w:rPr>
              <w:t xml:space="preserve">Date Coverage Starts for the participant</w:t>
            </w:r>
          </w:p>
        </w:tc>
        <w:tc>
          <w:tcPr/>
          <w:p w:rsidR="00000000" w:rsidDel="00000000" w:rsidP="00000000" w:rsidRDefault="00000000" w:rsidRPr="00000000" w14:paraId="00000459">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5A">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5B">
            <w:pPr>
              <w:rPr>
                <w:rFonts w:ascii="Tahoma" w:cs="Tahoma" w:eastAsia="Tahoma" w:hAnsi="Tahoma"/>
                <w:b w:val="1"/>
              </w:rPr>
            </w:pPr>
            <w:r w:rsidDel="00000000" w:rsidR="00000000" w:rsidRPr="00000000">
              <w:rPr>
                <w:rFonts w:ascii="Tahoma" w:cs="Tahoma" w:eastAsia="Tahoma" w:hAnsi="Tahoma"/>
                <w:b w:val="1"/>
                <w:rtl w:val="0"/>
              </w:rPr>
              <w:t xml:space="preserve">6</w:t>
            </w:r>
          </w:p>
        </w:tc>
        <w:tc>
          <w:tcPr/>
          <w:p w:rsidR="00000000" w:rsidDel="00000000" w:rsidP="00000000" w:rsidRDefault="00000000" w:rsidRPr="00000000" w14:paraId="0000045C">
            <w:pPr>
              <w:rPr>
                <w:rFonts w:ascii="Tahoma" w:cs="Tahoma" w:eastAsia="Tahoma" w:hAnsi="Tahoma"/>
                <w:b w:val="1"/>
              </w:rPr>
            </w:pPr>
            <w:r w:rsidDel="00000000" w:rsidR="00000000" w:rsidRPr="00000000">
              <w:rPr>
                <w:rFonts w:ascii="Tahoma" w:cs="Tahoma" w:eastAsia="Tahoma" w:hAnsi="Tahoma"/>
                <w:b w:val="1"/>
                <w:rtl w:val="0"/>
              </w:rPr>
              <w:t xml:space="preserve">Life Event </w:t>
            </w:r>
          </w:p>
          <w:p w:rsidR="00000000" w:rsidDel="00000000" w:rsidP="00000000" w:rsidRDefault="00000000" w:rsidRPr="00000000" w14:paraId="0000045D">
            <w:pPr>
              <w:rPr>
                <w:rFonts w:ascii="Tahoma" w:cs="Tahoma" w:eastAsia="Tahoma" w:hAnsi="Tahoma"/>
              </w:rPr>
            </w:pPr>
            <w:r w:rsidDel="00000000" w:rsidR="00000000" w:rsidRPr="00000000">
              <w:rPr>
                <w:rFonts w:ascii="Tahoma" w:cs="Tahoma" w:eastAsia="Tahoma" w:hAnsi="Tahoma"/>
                <w:rtl w:val="0"/>
              </w:rPr>
              <w:t xml:space="preserve">New Hire - Change in election amount</w:t>
            </w:r>
          </w:p>
          <w:p w:rsidR="00000000" w:rsidDel="00000000" w:rsidP="00000000" w:rsidRDefault="00000000" w:rsidRPr="00000000" w14:paraId="0000045E">
            <w:pPr>
              <w:rPr>
                <w:rFonts w:ascii="Tahoma" w:cs="Tahoma" w:eastAsia="Tahoma" w:hAnsi="Tahoma"/>
              </w:rPr>
            </w:pPr>
            <w:r w:rsidDel="00000000" w:rsidR="00000000" w:rsidRPr="00000000">
              <w:rPr>
                <w:rFonts w:ascii="Tahoma" w:cs="Tahoma" w:eastAsia="Tahoma" w:hAnsi="Tahoma"/>
                <w:rtl w:val="0"/>
              </w:rPr>
              <w:t xml:space="preserve">(Assumes the FSA RAE record with the original election had already be sent to Fidelity)</w:t>
            </w:r>
          </w:p>
        </w:tc>
        <w:tc>
          <w:tcPr/>
          <w:p w:rsidR="00000000" w:rsidDel="00000000" w:rsidP="00000000" w:rsidRDefault="00000000" w:rsidRPr="00000000" w14:paraId="0000045F">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60">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61">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62">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63">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64">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65">
            <w:pPr>
              <w:rPr>
                <w:rFonts w:ascii="Tahoma" w:cs="Tahoma" w:eastAsia="Tahoma" w:hAnsi="Tahoma"/>
              </w:rPr>
            </w:pPr>
            <w:r w:rsidDel="00000000" w:rsidR="00000000" w:rsidRPr="00000000">
              <w:rPr>
                <w:rFonts w:ascii="Tahoma" w:cs="Tahoma" w:eastAsia="Tahoma" w:hAnsi="Tahoma"/>
                <w:rtl w:val="0"/>
              </w:rPr>
              <w:t xml:space="preserve">Participant's New Annualized Amount</w:t>
            </w:r>
          </w:p>
        </w:tc>
        <w:tc>
          <w:tcPr/>
          <w:p w:rsidR="00000000" w:rsidDel="00000000" w:rsidP="00000000" w:rsidRDefault="00000000" w:rsidRPr="00000000" w14:paraId="00000466">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w:t>
            </w:r>
          </w:p>
        </w:tc>
        <w:tc>
          <w:tcPr/>
          <w:p w:rsidR="00000000" w:rsidDel="00000000" w:rsidP="00000000" w:rsidRDefault="00000000" w:rsidRPr="00000000" w14:paraId="00000467">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68">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69">
            <w:pPr>
              <w:rPr>
                <w:rFonts w:ascii="Tahoma" w:cs="Tahoma" w:eastAsia="Tahoma" w:hAnsi="Tahoma"/>
                <w:b w:val="1"/>
              </w:rPr>
            </w:pPr>
            <w:r w:rsidDel="00000000" w:rsidR="00000000" w:rsidRPr="00000000">
              <w:rPr>
                <w:rFonts w:ascii="Tahoma" w:cs="Tahoma" w:eastAsia="Tahoma" w:hAnsi="Tahoma"/>
                <w:b w:val="1"/>
                <w:rtl w:val="0"/>
              </w:rPr>
              <w:t xml:space="preserve">7</w:t>
            </w:r>
          </w:p>
        </w:tc>
        <w:tc>
          <w:tcPr/>
          <w:p w:rsidR="00000000" w:rsidDel="00000000" w:rsidP="00000000" w:rsidRDefault="00000000" w:rsidRPr="00000000" w14:paraId="0000046A">
            <w:pPr>
              <w:rPr>
                <w:rFonts w:ascii="Tahoma" w:cs="Tahoma" w:eastAsia="Tahoma" w:hAnsi="Tahoma"/>
                <w:b w:val="1"/>
              </w:rPr>
            </w:pPr>
            <w:r w:rsidDel="00000000" w:rsidR="00000000" w:rsidRPr="00000000">
              <w:rPr>
                <w:rFonts w:ascii="Tahoma" w:cs="Tahoma" w:eastAsia="Tahoma" w:hAnsi="Tahoma"/>
                <w:b w:val="1"/>
                <w:rtl w:val="0"/>
              </w:rPr>
              <w:t xml:space="preserve">Life Event </w:t>
            </w:r>
          </w:p>
          <w:p w:rsidR="00000000" w:rsidDel="00000000" w:rsidP="00000000" w:rsidRDefault="00000000" w:rsidRPr="00000000" w14:paraId="0000046B">
            <w:pPr>
              <w:rPr>
                <w:rFonts w:ascii="Tahoma" w:cs="Tahoma" w:eastAsia="Tahoma" w:hAnsi="Tahoma"/>
              </w:rPr>
            </w:pPr>
            <w:r w:rsidDel="00000000" w:rsidR="00000000" w:rsidRPr="00000000">
              <w:rPr>
                <w:rFonts w:ascii="Tahoma" w:cs="Tahoma" w:eastAsia="Tahoma" w:hAnsi="Tahoma"/>
                <w:rtl w:val="0"/>
              </w:rPr>
              <w:t xml:space="preserve">New Hire - Participant changed their mind and they no longer want the FSA</w:t>
            </w:r>
          </w:p>
          <w:p w:rsidR="00000000" w:rsidDel="00000000" w:rsidP="00000000" w:rsidRDefault="00000000" w:rsidRPr="00000000" w14:paraId="0000046C">
            <w:pPr>
              <w:rPr>
                <w:rFonts w:ascii="Tahoma" w:cs="Tahoma" w:eastAsia="Tahoma" w:hAnsi="Tahoma"/>
              </w:rPr>
            </w:pPr>
            <w:r w:rsidDel="00000000" w:rsidR="00000000" w:rsidRPr="00000000">
              <w:rPr>
                <w:rFonts w:ascii="Tahoma" w:cs="Tahoma" w:eastAsia="Tahoma" w:hAnsi="Tahoma"/>
                <w:rtl w:val="0"/>
              </w:rPr>
              <w:t xml:space="preserve">(Assumes the FSA RAE record had already be sent to Fidelity)</w:t>
            </w:r>
          </w:p>
          <w:p w:rsidR="00000000" w:rsidDel="00000000" w:rsidP="00000000" w:rsidRDefault="00000000" w:rsidRPr="00000000" w14:paraId="0000046D">
            <w:pPr>
              <w:rPr>
                <w:rFonts w:ascii="Tahoma" w:cs="Tahoma" w:eastAsia="Tahoma" w:hAnsi="Tahoma"/>
              </w:rPr>
            </w:pPr>
            <w:r w:rsidDel="00000000" w:rsidR="00000000" w:rsidRPr="00000000">
              <w:rPr>
                <w:rtl w:val="0"/>
              </w:rPr>
            </w:r>
          </w:p>
          <w:p w:rsidR="00000000" w:rsidDel="00000000" w:rsidP="00000000" w:rsidRDefault="00000000" w:rsidRPr="00000000" w14:paraId="0000046E">
            <w:pPr>
              <w:rPr>
                <w:rFonts w:ascii="Tahoma" w:cs="Tahoma" w:eastAsia="Tahoma" w:hAnsi="Tahoma"/>
              </w:rPr>
            </w:pPr>
            <w:r w:rsidDel="00000000" w:rsidR="00000000" w:rsidRPr="00000000">
              <w:rPr>
                <w:rFonts w:ascii="Tahoma" w:cs="Tahoma" w:eastAsia="Tahoma" w:hAnsi="Tahoma"/>
                <w:b w:val="1"/>
                <w:rtl w:val="0"/>
              </w:rPr>
              <w:t xml:space="preserve">Please Note:</w:t>
            </w:r>
            <w:r w:rsidDel="00000000" w:rsidR="00000000" w:rsidRPr="00000000">
              <w:rPr>
                <w:rFonts w:ascii="Tahoma" w:cs="Tahoma" w:eastAsia="Tahoma" w:hAnsi="Tahoma"/>
                <w:rtl w:val="0"/>
              </w:rPr>
              <w:t xml:space="preserve">  This is the same process as Scenario #3 above for annual enrollment rather than a new hire.  </w:t>
            </w:r>
          </w:p>
        </w:tc>
        <w:tc>
          <w:tcPr/>
          <w:p w:rsidR="00000000" w:rsidDel="00000000" w:rsidP="00000000" w:rsidRDefault="00000000" w:rsidRPr="00000000" w14:paraId="0000046F">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70">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71">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72">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73">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74">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75">
            <w:pPr>
              <w:rPr>
                <w:rFonts w:ascii="Tahoma" w:cs="Tahoma" w:eastAsia="Tahoma" w:hAnsi="Tahoma"/>
              </w:rPr>
            </w:pPr>
            <w:r w:rsidDel="00000000" w:rsidR="00000000" w:rsidRPr="00000000">
              <w:rPr>
                <w:rFonts w:ascii="Tahoma" w:cs="Tahoma" w:eastAsia="Tahoma" w:hAnsi="Tahoma"/>
                <w:rtl w:val="0"/>
              </w:rPr>
              <w:t xml:space="preserve">Election Amount should be zero</w:t>
            </w:r>
          </w:p>
        </w:tc>
        <w:tc>
          <w:tcPr/>
          <w:p w:rsidR="00000000" w:rsidDel="00000000" w:rsidP="00000000" w:rsidRDefault="00000000" w:rsidRPr="00000000" w14:paraId="00000476">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w:t>
            </w:r>
          </w:p>
        </w:tc>
        <w:tc>
          <w:tcPr/>
          <w:p w:rsidR="00000000" w:rsidDel="00000000" w:rsidP="00000000" w:rsidRDefault="00000000" w:rsidRPr="00000000" w14:paraId="00000477">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 Plus one day.</w:t>
            </w:r>
          </w:p>
          <w:p w:rsidR="00000000" w:rsidDel="00000000" w:rsidP="00000000" w:rsidRDefault="00000000" w:rsidRPr="00000000" w14:paraId="00000478">
            <w:pPr>
              <w:rPr>
                <w:rFonts w:ascii="Tahoma" w:cs="Tahoma" w:eastAsia="Tahoma" w:hAnsi="Tahoma"/>
              </w:rPr>
            </w:pPr>
            <w:r w:rsidDel="00000000" w:rsidR="00000000" w:rsidRPr="00000000">
              <w:rPr>
                <w:rFonts w:ascii="Tahoma" w:cs="Tahoma" w:eastAsia="Tahoma" w:hAnsi="Tahoma"/>
                <w:rtl w:val="0"/>
              </w:rPr>
              <w:t xml:space="preserve">For example:  If the coverage effective date is 09/26/2019, the coverage end date would be 09/27/2019.  </w:t>
            </w:r>
          </w:p>
        </w:tc>
        <w:tc>
          <w:tcPr/>
          <w:p w:rsidR="00000000" w:rsidDel="00000000" w:rsidP="00000000" w:rsidRDefault="00000000" w:rsidRPr="00000000" w14:paraId="00000479">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7A">
            <w:pPr>
              <w:rPr>
                <w:rFonts w:ascii="Tahoma" w:cs="Tahoma" w:eastAsia="Tahoma" w:hAnsi="Tahoma"/>
                <w:b w:val="1"/>
              </w:rPr>
            </w:pPr>
            <w:r w:rsidDel="00000000" w:rsidR="00000000" w:rsidRPr="00000000">
              <w:rPr>
                <w:rFonts w:ascii="Tahoma" w:cs="Tahoma" w:eastAsia="Tahoma" w:hAnsi="Tahoma"/>
                <w:b w:val="1"/>
                <w:rtl w:val="0"/>
              </w:rPr>
              <w:t xml:space="preserve">8</w:t>
            </w:r>
          </w:p>
        </w:tc>
        <w:tc>
          <w:tcPr/>
          <w:p w:rsidR="00000000" w:rsidDel="00000000" w:rsidP="00000000" w:rsidRDefault="00000000" w:rsidRPr="00000000" w14:paraId="0000047B">
            <w:pPr>
              <w:rPr>
                <w:rFonts w:ascii="Tahoma" w:cs="Tahoma" w:eastAsia="Tahoma" w:hAnsi="Tahoma"/>
                <w:b w:val="1"/>
              </w:rPr>
            </w:pPr>
            <w:r w:rsidDel="00000000" w:rsidR="00000000" w:rsidRPr="00000000">
              <w:rPr>
                <w:rFonts w:ascii="Tahoma" w:cs="Tahoma" w:eastAsia="Tahoma" w:hAnsi="Tahoma"/>
                <w:b w:val="1"/>
                <w:rtl w:val="0"/>
              </w:rPr>
              <w:t xml:space="preserve">Life Event</w:t>
            </w:r>
          </w:p>
          <w:p w:rsidR="00000000" w:rsidDel="00000000" w:rsidP="00000000" w:rsidRDefault="00000000" w:rsidRPr="00000000" w14:paraId="0000047C">
            <w:pPr>
              <w:rPr>
                <w:rFonts w:ascii="Tahoma" w:cs="Tahoma" w:eastAsia="Tahoma" w:hAnsi="Tahoma"/>
              </w:rPr>
            </w:pPr>
            <w:r w:rsidDel="00000000" w:rsidR="00000000" w:rsidRPr="00000000">
              <w:rPr>
                <w:rFonts w:ascii="Tahoma" w:cs="Tahoma" w:eastAsia="Tahoma" w:hAnsi="Tahoma"/>
                <w:rtl w:val="0"/>
              </w:rPr>
              <w:t xml:space="preserve">Gain Dependent Event (Example:  Marriage or birth/adoption of a child) - Participant chooses to enroll in the FSA</w:t>
            </w:r>
          </w:p>
        </w:tc>
        <w:tc>
          <w:tcPr/>
          <w:p w:rsidR="00000000" w:rsidDel="00000000" w:rsidP="00000000" w:rsidRDefault="00000000" w:rsidRPr="00000000" w14:paraId="0000047D">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7E">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7F">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80">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81">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82">
            <w:pPr>
              <w:rPr>
                <w:rFonts w:ascii="Tahoma" w:cs="Tahoma" w:eastAsia="Tahoma" w:hAnsi="Tahoma"/>
              </w:rPr>
            </w:pPr>
            <w:r w:rsidDel="00000000" w:rsidR="00000000" w:rsidRPr="00000000">
              <w:rPr>
                <w:rFonts w:ascii="Tahoma" w:cs="Tahoma" w:eastAsia="Tahoma" w:hAnsi="Tahoma"/>
                <w:rtl w:val="0"/>
              </w:rPr>
              <w:t xml:space="preserve">Plan Year in which their Benefits Coverage Starts</w:t>
            </w:r>
          </w:p>
        </w:tc>
        <w:tc>
          <w:tcPr/>
          <w:p w:rsidR="00000000" w:rsidDel="00000000" w:rsidP="00000000" w:rsidRDefault="00000000" w:rsidRPr="00000000" w14:paraId="00000483">
            <w:pPr>
              <w:rPr>
                <w:rFonts w:ascii="Tahoma" w:cs="Tahoma" w:eastAsia="Tahoma" w:hAnsi="Tahoma"/>
              </w:rPr>
            </w:pPr>
            <w:r w:rsidDel="00000000" w:rsidR="00000000" w:rsidRPr="00000000">
              <w:rPr>
                <w:rFonts w:ascii="Tahoma" w:cs="Tahoma" w:eastAsia="Tahoma" w:hAnsi="Tahoma"/>
                <w:rtl w:val="0"/>
              </w:rPr>
              <w:t xml:space="preserve">Participant's Annualized Amount from the Coverage Effective Date through the end of the Plan Year</w:t>
            </w:r>
          </w:p>
        </w:tc>
        <w:tc>
          <w:tcPr/>
          <w:p w:rsidR="00000000" w:rsidDel="00000000" w:rsidP="00000000" w:rsidRDefault="00000000" w:rsidRPr="00000000" w14:paraId="00000484">
            <w:pPr>
              <w:rPr>
                <w:rFonts w:ascii="Tahoma" w:cs="Tahoma" w:eastAsia="Tahoma" w:hAnsi="Tahoma"/>
              </w:rPr>
            </w:pPr>
            <w:r w:rsidDel="00000000" w:rsidR="00000000" w:rsidRPr="00000000">
              <w:rPr>
                <w:rFonts w:ascii="Tahoma" w:cs="Tahoma" w:eastAsia="Tahoma" w:hAnsi="Tahoma"/>
                <w:rtl w:val="0"/>
              </w:rPr>
              <w:t xml:space="preserve">Date Coverage Starts for the participant</w:t>
            </w:r>
          </w:p>
        </w:tc>
        <w:tc>
          <w:tcPr/>
          <w:p w:rsidR="00000000" w:rsidDel="00000000" w:rsidP="00000000" w:rsidRDefault="00000000" w:rsidRPr="00000000" w14:paraId="00000485">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86">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87">
            <w:pPr>
              <w:rPr>
                <w:rFonts w:ascii="Tahoma" w:cs="Tahoma" w:eastAsia="Tahoma" w:hAnsi="Tahoma"/>
                <w:b w:val="1"/>
              </w:rPr>
            </w:pPr>
            <w:r w:rsidDel="00000000" w:rsidR="00000000" w:rsidRPr="00000000">
              <w:rPr>
                <w:rFonts w:ascii="Tahoma" w:cs="Tahoma" w:eastAsia="Tahoma" w:hAnsi="Tahoma"/>
                <w:b w:val="1"/>
                <w:rtl w:val="0"/>
              </w:rPr>
              <w:t xml:space="preserve">9</w:t>
            </w:r>
          </w:p>
        </w:tc>
        <w:tc>
          <w:tcPr/>
          <w:p w:rsidR="00000000" w:rsidDel="00000000" w:rsidP="00000000" w:rsidRDefault="00000000" w:rsidRPr="00000000" w14:paraId="00000488">
            <w:pPr>
              <w:rPr>
                <w:rFonts w:ascii="Tahoma" w:cs="Tahoma" w:eastAsia="Tahoma" w:hAnsi="Tahoma"/>
                <w:b w:val="1"/>
              </w:rPr>
            </w:pPr>
            <w:r w:rsidDel="00000000" w:rsidR="00000000" w:rsidRPr="00000000">
              <w:rPr>
                <w:rFonts w:ascii="Tahoma" w:cs="Tahoma" w:eastAsia="Tahoma" w:hAnsi="Tahoma"/>
                <w:b w:val="1"/>
                <w:rtl w:val="0"/>
              </w:rPr>
              <w:t xml:space="preserve">Life Event</w:t>
            </w:r>
          </w:p>
          <w:p w:rsidR="00000000" w:rsidDel="00000000" w:rsidP="00000000" w:rsidRDefault="00000000" w:rsidRPr="00000000" w14:paraId="00000489">
            <w:pPr>
              <w:rPr>
                <w:rFonts w:ascii="Tahoma" w:cs="Tahoma" w:eastAsia="Tahoma" w:hAnsi="Tahoma"/>
              </w:rPr>
            </w:pPr>
            <w:r w:rsidDel="00000000" w:rsidR="00000000" w:rsidRPr="00000000">
              <w:rPr>
                <w:rFonts w:ascii="Tahoma" w:cs="Tahoma" w:eastAsia="Tahoma" w:hAnsi="Tahoma"/>
                <w:rtl w:val="0"/>
              </w:rPr>
              <w:t xml:space="preserve">Gain Dependent Event (Example:  Marriage or birth/adoption of a child) - Participant increases their election amount</w:t>
            </w:r>
          </w:p>
          <w:p w:rsidR="00000000" w:rsidDel="00000000" w:rsidP="00000000" w:rsidRDefault="00000000" w:rsidRPr="00000000" w14:paraId="0000048A">
            <w:pPr>
              <w:rPr>
                <w:rFonts w:ascii="Tahoma" w:cs="Tahoma" w:eastAsia="Tahoma" w:hAnsi="Tahoma"/>
              </w:rPr>
            </w:pPr>
            <w:r w:rsidDel="00000000" w:rsidR="00000000" w:rsidRPr="00000000">
              <w:rPr>
                <w:rFonts w:ascii="Tahoma" w:cs="Tahoma" w:eastAsia="Tahoma" w:hAnsi="Tahoma"/>
                <w:rtl w:val="0"/>
              </w:rPr>
              <w:t xml:space="preserve">(Assumes the FSA RAE record with the original election had already be sent to Fidelity - can be either through annual enrollment or a life event)</w:t>
            </w:r>
          </w:p>
        </w:tc>
        <w:tc>
          <w:tcPr/>
          <w:p w:rsidR="00000000" w:rsidDel="00000000" w:rsidP="00000000" w:rsidRDefault="00000000" w:rsidRPr="00000000" w14:paraId="0000048B">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8C">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8D">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8E">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8F">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90">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91">
            <w:pPr>
              <w:rPr>
                <w:rFonts w:ascii="Tahoma" w:cs="Tahoma" w:eastAsia="Tahoma" w:hAnsi="Tahoma"/>
              </w:rPr>
            </w:pPr>
            <w:r w:rsidDel="00000000" w:rsidR="00000000" w:rsidRPr="00000000">
              <w:rPr>
                <w:rFonts w:ascii="Tahoma" w:cs="Tahoma" w:eastAsia="Tahoma" w:hAnsi="Tahoma"/>
                <w:rtl w:val="0"/>
              </w:rPr>
              <w:t xml:space="preserve">Participant's new annualized goal amount.</w:t>
            </w:r>
          </w:p>
        </w:tc>
        <w:tc>
          <w:tcPr/>
          <w:p w:rsidR="00000000" w:rsidDel="00000000" w:rsidP="00000000" w:rsidRDefault="00000000" w:rsidRPr="00000000" w14:paraId="00000492">
            <w:pPr>
              <w:rPr>
                <w:rFonts w:ascii="Tahoma" w:cs="Tahoma" w:eastAsia="Tahoma" w:hAnsi="Tahoma"/>
              </w:rPr>
            </w:pPr>
            <w:r w:rsidDel="00000000" w:rsidR="00000000" w:rsidRPr="00000000">
              <w:rPr>
                <w:rFonts w:ascii="Tahoma" w:cs="Tahoma" w:eastAsia="Tahoma" w:hAnsi="Tahoma"/>
                <w:rtl w:val="0"/>
              </w:rPr>
              <w:t xml:space="preserve">Coverage Effective Date for the new increased annualized goal amount.</w:t>
            </w:r>
          </w:p>
        </w:tc>
        <w:tc>
          <w:tcPr/>
          <w:p w:rsidR="00000000" w:rsidDel="00000000" w:rsidP="00000000" w:rsidRDefault="00000000" w:rsidRPr="00000000" w14:paraId="00000493">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94">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95">
            <w:pPr>
              <w:rPr>
                <w:rFonts w:ascii="Tahoma" w:cs="Tahoma" w:eastAsia="Tahoma" w:hAnsi="Tahoma"/>
                <w:b w:val="1"/>
              </w:rPr>
            </w:pPr>
            <w:r w:rsidDel="00000000" w:rsidR="00000000" w:rsidRPr="00000000">
              <w:rPr>
                <w:rFonts w:ascii="Tahoma" w:cs="Tahoma" w:eastAsia="Tahoma" w:hAnsi="Tahoma"/>
                <w:b w:val="1"/>
                <w:rtl w:val="0"/>
              </w:rPr>
              <w:t xml:space="preserve">10</w:t>
            </w:r>
          </w:p>
        </w:tc>
        <w:tc>
          <w:tcPr/>
          <w:p w:rsidR="00000000" w:rsidDel="00000000" w:rsidP="00000000" w:rsidRDefault="00000000" w:rsidRPr="00000000" w14:paraId="00000496">
            <w:pPr>
              <w:rPr>
                <w:rFonts w:ascii="Tahoma" w:cs="Tahoma" w:eastAsia="Tahoma" w:hAnsi="Tahoma"/>
                <w:b w:val="1"/>
              </w:rPr>
            </w:pPr>
            <w:r w:rsidDel="00000000" w:rsidR="00000000" w:rsidRPr="00000000">
              <w:rPr>
                <w:rFonts w:ascii="Tahoma" w:cs="Tahoma" w:eastAsia="Tahoma" w:hAnsi="Tahoma"/>
                <w:b w:val="1"/>
                <w:rtl w:val="0"/>
              </w:rPr>
              <w:t xml:space="preserve">Life Event</w:t>
            </w:r>
          </w:p>
          <w:p w:rsidR="00000000" w:rsidDel="00000000" w:rsidP="00000000" w:rsidRDefault="00000000" w:rsidRPr="00000000" w14:paraId="00000497">
            <w:pPr>
              <w:rPr>
                <w:rFonts w:ascii="Tahoma" w:cs="Tahoma" w:eastAsia="Tahoma" w:hAnsi="Tahoma"/>
              </w:rPr>
            </w:pPr>
            <w:r w:rsidDel="00000000" w:rsidR="00000000" w:rsidRPr="00000000">
              <w:rPr>
                <w:rFonts w:ascii="Tahoma" w:cs="Tahoma" w:eastAsia="Tahoma" w:hAnsi="Tahoma"/>
                <w:rtl w:val="0"/>
              </w:rPr>
              <w:t xml:space="preserve">Lose Dependent Event (Example:  Death or divorce or age out of coverage for a dependent) - Participant chooses to enroll in the FSA</w:t>
            </w:r>
          </w:p>
        </w:tc>
        <w:tc>
          <w:tcPr/>
          <w:p w:rsidR="00000000" w:rsidDel="00000000" w:rsidP="00000000" w:rsidRDefault="00000000" w:rsidRPr="00000000" w14:paraId="00000498">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99">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9A">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9B">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9C">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9D">
            <w:pPr>
              <w:rPr>
                <w:rFonts w:ascii="Tahoma" w:cs="Tahoma" w:eastAsia="Tahoma" w:hAnsi="Tahoma"/>
              </w:rPr>
            </w:pPr>
            <w:r w:rsidDel="00000000" w:rsidR="00000000" w:rsidRPr="00000000">
              <w:rPr>
                <w:rFonts w:ascii="Tahoma" w:cs="Tahoma" w:eastAsia="Tahoma" w:hAnsi="Tahoma"/>
                <w:rtl w:val="0"/>
              </w:rPr>
              <w:t xml:space="preserve">Plan Year in which their Benefits Coverage Starts</w:t>
            </w:r>
          </w:p>
        </w:tc>
        <w:tc>
          <w:tcPr/>
          <w:p w:rsidR="00000000" w:rsidDel="00000000" w:rsidP="00000000" w:rsidRDefault="00000000" w:rsidRPr="00000000" w14:paraId="0000049E">
            <w:pPr>
              <w:rPr>
                <w:rFonts w:ascii="Tahoma" w:cs="Tahoma" w:eastAsia="Tahoma" w:hAnsi="Tahoma"/>
              </w:rPr>
            </w:pPr>
            <w:r w:rsidDel="00000000" w:rsidR="00000000" w:rsidRPr="00000000">
              <w:rPr>
                <w:rFonts w:ascii="Tahoma" w:cs="Tahoma" w:eastAsia="Tahoma" w:hAnsi="Tahoma"/>
                <w:rtl w:val="0"/>
              </w:rPr>
              <w:t xml:space="preserve">Participant's Annualized Amount from the Coverage Effective Date through the end of the Plan Year</w:t>
            </w:r>
          </w:p>
        </w:tc>
        <w:tc>
          <w:tcPr/>
          <w:p w:rsidR="00000000" w:rsidDel="00000000" w:rsidP="00000000" w:rsidRDefault="00000000" w:rsidRPr="00000000" w14:paraId="0000049F">
            <w:pPr>
              <w:rPr>
                <w:rFonts w:ascii="Tahoma" w:cs="Tahoma" w:eastAsia="Tahoma" w:hAnsi="Tahoma"/>
              </w:rPr>
            </w:pPr>
            <w:r w:rsidDel="00000000" w:rsidR="00000000" w:rsidRPr="00000000">
              <w:rPr>
                <w:rFonts w:ascii="Tahoma" w:cs="Tahoma" w:eastAsia="Tahoma" w:hAnsi="Tahoma"/>
                <w:rtl w:val="0"/>
              </w:rPr>
              <w:t xml:space="preserve">Date Coverage Starts for the participant</w:t>
            </w:r>
          </w:p>
        </w:tc>
        <w:tc>
          <w:tcPr/>
          <w:p w:rsidR="00000000" w:rsidDel="00000000" w:rsidP="00000000" w:rsidRDefault="00000000" w:rsidRPr="00000000" w14:paraId="000004A0">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A1">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A2">
            <w:pPr>
              <w:rPr>
                <w:rFonts w:ascii="Tahoma" w:cs="Tahoma" w:eastAsia="Tahoma" w:hAnsi="Tahoma"/>
                <w:b w:val="1"/>
              </w:rPr>
            </w:pPr>
            <w:r w:rsidDel="00000000" w:rsidR="00000000" w:rsidRPr="00000000">
              <w:rPr>
                <w:rFonts w:ascii="Tahoma" w:cs="Tahoma" w:eastAsia="Tahoma" w:hAnsi="Tahoma"/>
                <w:b w:val="1"/>
                <w:rtl w:val="0"/>
              </w:rPr>
              <w:t xml:space="preserve">11</w:t>
            </w:r>
          </w:p>
        </w:tc>
        <w:tc>
          <w:tcPr/>
          <w:p w:rsidR="00000000" w:rsidDel="00000000" w:rsidP="00000000" w:rsidRDefault="00000000" w:rsidRPr="00000000" w14:paraId="000004A3">
            <w:pPr>
              <w:rPr>
                <w:rFonts w:ascii="Tahoma" w:cs="Tahoma" w:eastAsia="Tahoma" w:hAnsi="Tahoma"/>
                <w:b w:val="1"/>
              </w:rPr>
            </w:pPr>
            <w:r w:rsidDel="00000000" w:rsidR="00000000" w:rsidRPr="00000000">
              <w:rPr>
                <w:rFonts w:ascii="Tahoma" w:cs="Tahoma" w:eastAsia="Tahoma" w:hAnsi="Tahoma"/>
                <w:b w:val="1"/>
                <w:rtl w:val="0"/>
              </w:rPr>
              <w:t xml:space="preserve">Life Event</w:t>
            </w:r>
          </w:p>
          <w:p w:rsidR="00000000" w:rsidDel="00000000" w:rsidP="00000000" w:rsidRDefault="00000000" w:rsidRPr="00000000" w14:paraId="000004A4">
            <w:pPr>
              <w:rPr>
                <w:rFonts w:ascii="Tahoma" w:cs="Tahoma" w:eastAsia="Tahoma" w:hAnsi="Tahoma"/>
              </w:rPr>
            </w:pPr>
            <w:r w:rsidDel="00000000" w:rsidR="00000000" w:rsidRPr="00000000">
              <w:rPr>
                <w:rFonts w:ascii="Tahoma" w:cs="Tahoma" w:eastAsia="Tahoma" w:hAnsi="Tahoma"/>
                <w:rtl w:val="0"/>
              </w:rPr>
              <w:t xml:space="preserve">Lose Dependent Event (Example:  Death or divorce or age out of coverage for a dependent) - Participant decreases their election amount</w:t>
            </w:r>
          </w:p>
          <w:p w:rsidR="00000000" w:rsidDel="00000000" w:rsidP="00000000" w:rsidRDefault="00000000" w:rsidRPr="00000000" w14:paraId="000004A5">
            <w:pPr>
              <w:rPr>
                <w:rFonts w:ascii="Tahoma" w:cs="Tahoma" w:eastAsia="Tahoma" w:hAnsi="Tahoma"/>
              </w:rPr>
            </w:pPr>
            <w:r w:rsidDel="00000000" w:rsidR="00000000" w:rsidRPr="00000000">
              <w:rPr>
                <w:rFonts w:ascii="Tahoma" w:cs="Tahoma" w:eastAsia="Tahoma" w:hAnsi="Tahoma"/>
                <w:rtl w:val="0"/>
              </w:rPr>
              <w:t xml:space="preserve">(Assumes the FSA RAE record with the original election had already be sent to Fidelity - can be either through annual enrollment or a life event)</w:t>
            </w:r>
          </w:p>
        </w:tc>
        <w:tc>
          <w:tcPr/>
          <w:p w:rsidR="00000000" w:rsidDel="00000000" w:rsidP="00000000" w:rsidRDefault="00000000" w:rsidRPr="00000000" w14:paraId="000004A6">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A7">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A8">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A9">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AA">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AB">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AC">
            <w:pPr>
              <w:rPr>
                <w:rFonts w:ascii="Tahoma" w:cs="Tahoma" w:eastAsia="Tahoma" w:hAnsi="Tahoma"/>
              </w:rPr>
            </w:pPr>
            <w:r w:rsidDel="00000000" w:rsidR="00000000" w:rsidRPr="00000000">
              <w:rPr>
                <w:rFonts w:ascii="Tahoma" w:cs="Tahoma" w:eastAsia="Tahoma" w:hAnsi="Tahoma"/>
                <w:rtl w:val="0"/>
              </w:rPr>
              <w:t xml:space="preserve">Participant's new annualized goal amount.</w:t>
            </w:r>
          </w:p>
        </w:tc>
        <w:tc>
          <w:tcPr/>
          <w:p w:rsidR="00000000" w:rsidDel="00000000" w:rsidP="00000000" w:rsidRDefault="00000000" w:rsidRPr="00000000" w14:paraId="000004AD">
            <w:pPr>
              <w:rPr>
                <w:rFonts w:ascii="Tahoma" w:cs="Tahoma" w:eastAsia="Tahoma" w:hAnsi="Tahoma"/>
              </w:rPr>
            </w:pPr>
            <w:r w:rsidDel="00000000" w:rsidR="00000000" w:rsidRPr="00000000">
              <w:rPr>
                <w:rFonts w:ascii="Tahoma" w:cs="Tahoma" w:eastAsia="Tahoma" w:hAnsi="Tahoma"/>
                <w:rtl w:val="0"/>
              </w:rPr>
              <w:t xml:space="preserve">Coverage Effective Date for the new decreased annualized goal amount</w:t>
            </w:r>
          </w:p>
        </w:tc>
        <w:tc>
          <w:tcPr/>
          <w:p w:rsidR="00000000" w:rsidDel="00000000" w:rsidP="00000000" w:rsidRDefault="00000000" w:rsidRPr="00000000" w14:paraId="000004AE">
            <w:pPr>
              <w:rPr>
                <w:rFonts w:ascii="Tahoma" w:cs="Tahoma" w:eastAsia="Tahoma" w:hAnsi="Tahoma"/>
              </w:rPr>
            </w:pPr>
            <w:r w:rsidDel="00000000" w:rsidR="00000000" w:rsidRPr="00000000">
              <w:rPr>
                <w:rFonts w:ascii="Tahoma" w:cs="Tahoma" w:eastAsia="Tahoma" w:hAnsi="Tahoma"/>
                <w:rtl w:val="0"/>
              </w:rPr>
              <w:t xml:space="preserve">Space Filled</w:t>
            </w:r>
          </w:p>
        </w:tc>
        <w:tc>
          <w:tcPr/>
          <w:p w:rsidR="00000000" w:rsidDel="00000000" w:rsidP="00000000" w:rsidRDefault="00000000" w:rsidRPr="00000000" w14:paraId="000004AF">
            <w:pPr>
              <w:rPr>
                <w:rFonts w:ascii="Tahoma" w:cs="Tahoma" w:eastAsia="Tahoma" w:hAnsi="Tahoma"/>
              </w:rPr>
            </w:pPr>
            <w:r w:rsidDel="00000000" w:rsidR="00000000" w:rsidRPr="00000000">
              <w:rPr>
                <w:rFonts w:ascii="Tahoma" w:cs="Tahoma" w:eastAsia="Tahoma" w:hAnsi="Tahoma"/>
                <w:rtl w:val="0"/>
              </w:rPr>
              <w:t xml:space="preserve">Space Filled</w:t>
            </w:r>
          </w:p>
        </w:tc>
      </w:tr>
      <w:tr>
        <w:tc>
          <w:tcPr/>
          <w:p w:rsidR="00000000" w:rsidDel="00000000" w:rsidP="00000000" w:rsidRDefault="00000000" w:rsidRPr="00000000" w14:paraId="000004B0">
            <w:pPr>
              <w:rPr>
                <w:rFonts w:ascii="Tahoma" w:cs="Tahoma" w:eastAsia="Tahoma" w:hAnsi="Tahoma"/>
                <w:b w:val="1"/>
              </w:rPr>
            </w:pPr>
            <w:r w:rsidDel="00000000" w:rsidR="00000000" w:rsidRPr="00000000">
              <w:rPr>
                <w:rFonts w:ascii="Tahoma" w:cs="Tahoma" w:eastAsia="Tahoma" w:hAnsi="Tahoma"/>
                <w:b w:val="1"/>
                <w:rtl w:val="0"/>
              </w:rPr>
              <w:t xml:space="preserve">12</w:t>
            </w:r>
          </w:p>
        </w:tc>
        <w:tc>
          <w:tcPr/>
          <w:p w:rsidR="00000000" w:rsidDel="00000000" w:rsidP="00000000" w:rsidRDefault="00000000" w:rsidRPr="00000000" w14:paraId="000004B1">
            <w:pPr>
              <w:rPr>
                <w:rFonts w:ascii="Tahoma" w:cs="Tahoma" w:eastAsia="Tahoma" w:hAnsi="Tahoma"/>
                <w:b w:val="1"/>
              </w:rPr>
            </w:pPr>
            <w:r w:rsidDel="00000000" w:rsidR="00000000" w:rsidRPr="00000000">
              <w:rPr>
                <w:rFonts w:ascii="Tahoma" w:cs="Tahoma" w:eastAsia="Tahoma" w:hAnsi="Tahoma"/>
                <w:b w:val="1"/>
                <w:rtl w:val="0"/>
              </w:rPr>
              <w:t xml:space="preserve">Life Event</w:t>
            </w:r>
          </w:p>
          <w:p w:rsidR="00000000" w:rsidDel="00000000" w:rsidP="00000000" w:rsidRDefault="00000000" w:rsidRPr="00000000" w14:paraId="000004B2">
            <w:pPr>
              <w:rPr>
                <w:rFonts w:ascii="Tahoma" w:cs="Tahoma" w:eastAsia="Tahoma" w:hAnsi="Tahoma"/>
              </w:rPr>
            </w:pPr>
            <w:r w:rsidDel="00000000" w:rsidR="00000000" w:rsidRPr="00000000">
              <w:rPr>
                <w:rFonts w:ascii="Tahoma" w:cs="Tahoma" w:eastAsia="Tahoma" w:hAnsi="Tahoma"/>
                <w:rtl w:val="0"/>
              </w:rPr>
              <w:t xml:space="preserve">Termination - Participant terminates </w:t>
            </w:r>
          </w:p>
          <w:p w:rsidR="00000000" w:rsidDel="00000000" w:rsidP="00000000" w:rsidRDefault="00000000" w:rsidRPr="00000000" w14:paraId="000004B3">
            <w:pPr>
              <w:rPr>
                <w:rFonts w:ascii="Tahoma" w:cs="Tahoma" w:eastAsia="Tahoma" w:hAnsi="Tahoma"/>
              </w:rPr>
            </w:pPr>
            <w:r w:rsidDel="00000000" w:rsidR="00000000" w:rsidRPr="00000000">
              <w:rPr>
                <w:rFonts w:ascii="Tahoma" w:cs="Tahoma" w:eastAsia="Tahoma" w:hAnsi="Tahoma"/>
                <w:rtl w:val="0"/>
              </w:rPr>
              <w:t xml:space="preserve">(Assumes the FSA RAE record with the original election had already be sent to Fidelity)</w:t>
            </w:r>
          </w:p>
        </w:tc>
        <w:tc>
          <w:tcPr/>
          <w:p w:rsidR="00000000" w:rsidDel="00000000" w:rsidP="00000000" w:rsidRDefault="00000000" w:rsidRPr="00000000" w14:paraId="000004B4">
            <w:pPr>
              <w:rPr>
                <w:rFonts w:ascii="Tahoma" w:cs="Tahoma" w:eastAsia="Tahoma" w:hAnsi="Tahoma"/>
              </w:rPr>
            </w:pPr>
            <w:r w:rsidDel="00000000" w:rsidR="00000000" w:rsidRPr="00000000">
              <w:rPr>
                <w:rFonts w:ascii="Tahoma" w:cs="Tahoma" w:eastAsia="Tahoma" w:hAnsi="Tahoma"/>
                <w:rtl w:val="0"/>
              </w:rPr>
              <w:t xml:space="preserve">HCFSA</w:t>
            </w:r>
          </w:p>
          <w:p w:rsidR="00000000" w:rsidDel="00000000" w:rsidP="00000000" w:rsidRDefault="00000000" w:rsidRPr="00000000" w14:paraId="000004B5">
            <w:pPr>
              <w:rPr>
                <w:rFonts w:ascii="Tahoma" w:cs="Tahoma" w:eastAsia="Tahoma" w:hAnsi="Tahoma"/>
              </w:rPr>
            </w:pPr>
            <w:r w:rsidDel="00000000" w:rsidR="00000000" w:rsidRPr="00000000">
              <w:rPr>
                <w:rFonts w:ascii="Tahoma" w:cs="Tahoma" w:eastAsia="Tahoma" w:hAnsi="Tahoma"/>
                <w:rtl w:val="0"/>
              </w:rPr>
              <w:t xml:space="preserve">Or </w:t>
            </w:r>
          </w:p>
          <w:p w:rsidR="00000000" w:rsidDel="00000000" w:rsidP="00000000" w:rsidRDefault="00000000" w:rsidRPr="00000000" w14:paraId="000004B6">
            <w:pPr>
              <w:rPr>
                <w:rFonts w:ascii="Tahoma" w:cs="Tahoma" w:eastAsia="Tahoma" w:hAnsi="Tahoma"/>
              </w:rPr>
            </w:pPr>
            <w:r w:rsidDel="00000000" w:rsidR="00000000" w:rsidRPr="00000000">
              <w:rPr>
                <w:rFonts w:ascii="Tahoma" w:cs="Tahoma" w:eastAsia="Tahoma" w:hAnsi="Tahoma"/>
                <w:rtl w:val="0"/>
              </w:rPr>
              <w:t xml:space="preserve">DCFSA</w:t>
            </w:r>
          </w:p>
          <w:p w:rsidR="00000000" w:rsidDel="00000000" w:rsidP="00000000" w:rsidRDefault="00000000" w:rsidRPr="00000000" w14:paraId="000004B7">
            <w:pPr>
              <w:rPr>
                <w:rFonts w:ascii="Tahoma" w:cs="Tahoma" w:eastAsia="Tahoma" w:hAnsi="Tahoma"/>
              </w:rPr>
            </w:pPr>
            <w:r w:rsidDel="00000000" w:rsidR="00000000" w:rsidRPr="00000000">
              <w:rPr>
                <w:rFonts w:ascii="Tahoma" w:cs="Tahoma" w:eastAsia="Tahoma" w:hAnsi="Tahoma"/>
                <w:rtl w:val="0"/>
              </w:rPr>
              <w:t xml:space="preserve">Or</w:t>
            </w:r>
          </w:p>
          <w:p w:rsidR="00000000" w:rsidDel="00000000" w:rsidP="00000000" w:rsidRDefault="00000000" w:rsidRPr="00000000" w14:paraId="000004B8">
            <w:pPr>
              <w:rPr>
                <w:rFonts w:ascii="Tahoma" w:cs="Tahoma" w:eastAsia="Tahoma" w:hAnsi="Tahoma"/>
              </w:rPr>
            </w:pPr>
            <w:r w:rsidDel="00000000" w:rsidR="00000000" w:rsidRPr="00000000">
              <w:rPr>
                <w:rFonts w:ascii="Tahoma" w:cs="Tahoma" w:eastAsia="Tahoma" w:hAnsi="Tahoma"/>
                <w:rtl w:val="0"/>
              </w:rPr>
              <w:t xml:space="preserve">LPFSA</w:t>
            </w:r>
          </w:p>
        </w:tc>
        <w:tc>
          <w:tcPr/>
          <w:p w:rsidR="00000000" w:rsidDel="00000000" w:rsidP="00000000" w:rsidRDefault="00000000" w:rsidRPr="00000000" w14:paraId="000004B9">
            <w:pPr>
              <w:rPr>
                <w:rFonts w:ascii="Tahoma" w:cs="Tahoma" w:eastAsia="Tahoma" w:hAnsi="Tahoma"/>
              </w:rPr>
            </w:pPr>
            <w:r w:rsidDel="00000000" w:rsidR="00000000" w:rsidRPr="00000000">
              <w:rPr>
                <w:rFonts w:ascii="Tahoma" w:cs="Tahoma" w:eastAsia="Tahoma" w:hAnsi="Tahoma"/>
                <w:rtl w:val="0"/>
              </w:rPr>
              <w:t xml:space="preserve">Plan Year that was sent on the original RAE record</w:t>
            </w:r>
          </w:p>
        </w:tc>
        <w:tc>
          <w:tcPr/>
          <w:p w:rsidR="00000000" w:rsidDel="00000000" w:rsidP="00000000" w:rsidRDefault="00000000" w:rsidRPr="00000000" w14:paraId="000004BA">
            <w:pPr>
              <w:rPr>
                <w:rFonts w:ascii="Tahoma" w:cs="Tahoma" w:eastAsia="Tahoma" w:hAnsi="Tahoma"/>
              </w:rPr>
            </w:pPr>
            <w:r w:rsidDel="00000000" w:rsidR="00000000" w:rsidRPr="00000000">
              <w:rPr>
                <w:rFonts w:ascii="Tahoma" w:cs="Tahoma" w:eastAsia="Tahoma" w:hAnsi="Tahoma"/>
                <w:rtl w:val="0"/>
              </w:rPr>
              <w:t xml:space="preserve">Amount sent on the original RAE record</w:t>
            </w:r>
          </w:p>
        </w:tc>
        <w:tc>
          <w:tcPr/>
          <w:p w:rsidR="00000000" w:rsidDel="00000000" w:rsidP="00000000" w:rsidRDefault="00000000" w:rsidRPr="00000000" w14:paraId="000004BB">
            <w:pPr>
              <w:rPr>
                <w:rFonts w:ascii="Tahoma" w:cs="Tahoma" w:eastAsia="Tahoma" w:hAnsi="Tahoma"/>
              </w:rPr>
            </w:pPr>
            <w:r w:rsidDel="00000000" w:rsidR="00000000" w:rsidRPr="00000000">
              <w:rPr>
                <w:rFonts w:ascii="Tahoma" w:cs="Tahoma" w:eastAsia="Tahoma" w:hAnsi="Tahoma"/>
                <w:rtl w:val="0"/>
              </w:rPr>
              <w:t xml:space="preserve">Coverage Effective Date that was sent on the original RAE record</w:t>
            </w:r>
          </w:p>
        </w:tc>
        <w:tc>
          <w:tcPr/>
          <w:p w:rsidR="00000000" w:rsidDel="00000000" w:rsidP="00000000" w:rsidRDefault="00000000" w:rsidRPr="00000000" w14:paraId="000004BC">
            <w:pPr>
              <w:rPr>
                <w:rFonts w:ascii="Tahoma" w:cs="Tahoma" w:eastAsia="Tahoma" w:hAnsi="Tahoma"/>
              </w:rPr>
            </w:pPr>
            <w:r w:rsidDel="00000000" w:rsidR="00000000" w:rsidRPr="00000000">
              <w:rPr>
                <w:rFonts w:ascii="Tahoma" w:cs="Tahoma" w:eastAsia="Tahoma" w:hAnsi="Tahoma"/>
                <w:rtl w:val="0"/>
              </w:rPr>
              <w:t xml:space="preserve">Date the terminated participant's coverage ends</w:t>
            </w:r>
          </w:p>
        </w:tc>
        <w:tc>
          <w:tcPr/>
          <w:p w:rsidR="00000000" w:rsidDel="00000000" w:rsidP="00000000" w:rsidRDefault="00000000" w:rsidRPr="00000000" w14:paraId="000004BD">
            <w:pPr>
              <w:rPr>
                <w:rFonts w:ascii="Tahoma" w:cs="Tahoma" w:eastAsia="Tahoma" w:hAnsi="Tahoma"/>
              </w:rPr>
            </w:pPr>
            <w:r w:rsidDel="00000000" w:rsidR="00000000" w:rsidRPr="00000000">
              <w:rPr>
                <w:rFonts w:ascii="Tahoma" w:cs="Tahoma" w:eastAsia="Tahoma" w:hAnsi="Tahoma"/>
                <w:rtl w:val="0"/>
              </w:rPr>
              <w:t xml:space="preserve">Space Filled</w:t>
            </w:r>
          </w:p>
        </w:tc>
      </w:tr>
    </w:tbl>
    <w:p w:rsidR="00000000" w:rsidDel="00000000" w:rsidP="00000000" w:rsidRDefault="00000000" w:rsidRPr="00000000" w14:paraId="000004BE">
      <w:pPr>
        <w:rPr>
          <w:rFonts w:ascii="Tahoma" w:cs="Tahoma" w:eastAsia="Tahoma" w:hAnsi="Tahoma"/>
        </w:rPr>
      </w:pPr>
      <w:r w:rsidDel="00000000" w:rsidR="00000000" w:rsidRPr="00000000">
        <w:rPr>
          <w:rFonts w:ascii="Tahoma" w:cs="Tahoma" w:eastAsia="Tahoma" w:hAnsi="Tahoma"/>
          <w:rtl w:val="0"/>
        </w:rPr>
        <w:t xml:space="preserve">*Please refer back to the fields in the record specification earlier in this document for additional details.</w:t>
      </w:r>
    </w:p>
    <w:p w:rsidR="00000000" w:rsidDel="00000000" w:rsidP="00000000" w:rsidRDefault="00000000" w:rsidRPr="00000000" w14:paraId="000004BF">
      <w:pPr>
        <w:rPr>
          <w:rFonts w:ascii="Tahoma" w:cs="Tahoma" w:eastAsia="Tahoma" w:hAnsi="Tahoma"/>
        </w:rPr>
      </w:pPr>
      <w:r w:rsidDel="00000000" w:rsidR="00000000" w:rsidRPr="00000000">
        <w:rPr>
          <w:rtl w:val="0"/>
        </w:rPr>
      </w:r>
    </w:p>
    <w:p w:rsidR="00000000" w:rsidDel="00000000" w:rsidP="00000000" w:rsidRDefault="00000000" w:rsidRPr="00000000" w14:paraId="000004C0">
      <w:pPr>
        <w:rPr>
          <w:rFonts w:ascii="Tahoma" w:cs="Tahoma" w:eastAsia="Tahoma" w:hAnsi="Tahoma"/>
        </w:rPr>
      </w:pPr>
      <w:r w:rsidDel="00000000" w:rsidR="00000000" w:rsidRPr="00000000">
        <w:rPr>
          <w:rtl w:val="0"/>
        </w:rPr>
      </w:r>
    </w:p>
    <w:p w:rsidR="00000000" w:rsidDel="00000000" w:rsidP="00000000" w:rsidRDefault="00000000" w:rsidRPr="00000000" w14:paraId="000004C1">
      <w:pPr>
        <w:rPr>
          <w:rFonts w:ascii="Tahoma" w:cs="Tahoma" w:eastAsia="Tahoma" w:hAnsi="Tahoma"/>
          <w:highlight w:val="yellow"/>
        </w:rPr>
        <w:sectPr>
          <w:type w:val="nextPage"/>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4C2">
      <w:pPr>
        <w:pStyle w:val="Heading1"/>
        <w:tabs>
          <w:tab w:val="left" w:pos="7830"/>
        </w:tabs>
        <w:rPr>
          <w:sz w:val="28"/>
          <w:szCs w:val="28"/>
        </w:rPr>
      </w:pPr>
      <w:bookmarkStart w:colFirst="0" w:colLast="0" w:name="_1hmsyys" w:id="36"/>
      <w:bookmarkEnd w:id="36"/>
      <w:r w:rsidDel="00000000" w:rsidR="00000000" w:rsidRPr="00000000">
        <w:rPr>
          <w:sz w:val="28"/>
          <w:szCs w:val="28"/>
          <w:rtl w:val="0"/>
        </w:rPr>
        <w:t xml:space="preserve">Testing </w:t>
      </w:r>
    </w:p>
    <w:p w:rsidR="00000000" w:rsidDel="00000000" w:rsidP="00000000" w:rsidRDefault="00000000" w:rsidRPr="00000000" w14:paraId="000004C3">
      <w:pPr>
        <w:pStyle w:val="Heading2"/>
        <w:tabs>
          <w:tab w:val="left" w:pos="7830"/>
        </w:tabs>
        <w:rPr/>
      </w:pPr>
      <w:bookmarkStart w:colFirst="0" w:colLast="0" w:name="_41mghml" w:id="37"/>
      <w:bookmarkEnd w:id="37"/>
      <w:r w:rsidDel="00000000" w:rsidR="00000000" w:rsidRPr="00000000">
        <w:rPr>
          <w:rtl w:val="0"/>
        </w:rPr>
        <w:t xml:space="preserve">Fidelity’s Standard Test Process</w:t>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Fidelity’s standard test process for inbound feeds is outlined below.  </w:t>
      </w:r>
    </w:p>
    <w:p w:rsidR="00000000" w:rsidDel="00000000" w:rsidP="00000000" w:rsidRDefault="00000000" w:rsidRPr="00000000" w14:paraId="000004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Testing Turnaround Timeframe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Fidelity’s turnaround time for providing test results to the Vendor and Plan Sponsor is 3 business days.</w:t>
      </w:r>
    </w:p>
    <w:p w:rsidR="00000000" w:rsidDel="00000000" w:rsidP="00000000" w:rsidRDefault="00000000" w:rsidRPr="00000000" w14:paraId="000004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Rounds of Testing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Typically for Reimbursement Account record testing there would be three rounds completed.  However if there are unresolved issues during the third round, testing will continue until the issues are resolved.  </w:t>
      </w:r>
    </w:p>
    <w:p w:rsidR="00000000" w:rsidDel="00000000" w:rsidP="00000000" w:rsidRDefault="00000000" w:rsidRPr="00000000" w14:paraId="000004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Test Process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Please see the table below for details on Fidelity’s test process.  The Format Testing and Test File Review are completed in all rounds of testing.  Then the Test Cases are completed in round 2 and round 3.  </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IMPORTANT NOTE!: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Fidelity does ask that the Vendor or Plan Sponsor sending the test file please review the file in detail before it is sent to Fidelity to ensure that the file matches the record specifications.  Fidelity has found that the review of the file by the Vendor or Plan Sponsor saves overall testing time for both the Vendor or Plan Sponsor and Fidelity and decreases the number of test rounds required.</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236.0" w:type="dxa"/>
        <w:jc w:val="left"/>
        <w:tblInd w:w="108.0" w:type="pct"/>
        <w:tblBorders>
          <w:top w:color="000000" w:space="0" w:sz="4" w:val="single"/>
          <w:left w:color="000000" w:space="0" w:sz="4" w:val="single"/>
          <w:bottom w:color="000000" w:space="0" w:sz="4" w:val="single"/>
          <w:right w:color="000000" w:space="0" w:sz="4" w:val="single"/>
          <w:insideH w:color="ffffff" w:space="0" w:sz="18" w:val="single"/>
          <w:insideV w:color="ffffff" w:space="0" w:sz="18" w:val="single"/>
        </w:tblBorders>
        <w:tblLayout w:type="fixed"/>
        <w:tblLook w:val="0400"/>
      </w:tblPr>
      <w:tblGrid>
        <w:gridCol w:w="1857"/>
        <w:gridCol w:w="7379"/>
        <w:tblGridChange w:id="0">
          <w:tblGrid>
            <w:gridCol w:w="1857"/>
            <w:gridCol w:w="7379"/>
          </w:tblGrid>
        </w:tblGridChange>
      </w:tblGrid>
      <w:tr>
        <w:tc>
          <w:tcPr>
            <w:tcBorders>
              <w:top w:color="000000" w:space="0" w:sz="6" w:val="single"/>
              <w:left w:color="000000" w:space="0" w:sz="6" w:val="single"/>
              <w:bottom w:color="000000" w:space="0" w:sz="12" w:val="single"/>
              <w:right w:color="000000" w:space="0" w:sz="6" w:val="single"/>
            </w:tcBorders>
            <w:shd w:fill="dfdfdf" w:val="clear"/>
          </w:tcPr>
          <w:p w:rsidR="00000000" w:rsidDel="00000000" w:rsidP="00000000" w:rsidRDefault="00000000" w:rsidRPr="00000000" w14:paraId="000004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Test Item</w:t>
            </w:r>
          </w:p>
        </w:tc>
        <w:tc>
          <w:tcPr>
            <w:tcBorders>
              <w:top w:color="000000" w:space="0" w:sz="6" w:val="single"/>
              <w:left w:color="000000" w:space="0" w:sz="6" w:val="single"/>
              <w:bottom w:color="000000" w:space="0" w:sz="12" w:val="single"/>
              <w:right w:color="000000" w:space="0" w:sz="6" w:val="single"/>
            </w:tcBorders>
            <w:shd w:fill="dfdfdf" w:val="clear"/>
          </w:tcPr>
          <w:p w:rsidR="00000000" w:rsidDel="00000000" w:rsidP="00000000" w:rsidRDefault="00000000" w:rsidRPr="00000000" w14:paraId="000004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Details</w:t>
            </w:r>
          </w:p>
        </w:tc>
      </w:tr>
      <w:tr>
        <w:tc>
          <w:tcPr>
            <w:tcBorders>
              <w:top w:color="000000" w:space="0" w:sz="12" w:val="single"/>
            </w:tcBorders>
          </w:tcPr>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Format Testing</w:t>
            </w:r>
          </w:p>
        </w:tc>
        <w:tc>
          <w:tcPr>
            <w:tcBorders>
              <w:top w:color="000000" w:space="0" w:sz="12" w:val="single"/>
            </w:tcBorders>
          </w:tcPr>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 runs the test file through a standard program that checks for format and data issues.  </w:t>
            </w:r>
          </w:p>
        </w:tc>
      </w:tr>
      <w:tr>
        <w:tc>
          <w:tcPr/>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Test File Review</w:t>
            </w:r>
          </w:p>
        </w:tc>
        <w:tc>
          <w:tcPr/>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 parses the test file and reviews it in detail to ensure the following:</w:t>
            </w:r>
          </w:p>
          <w:p w:rsidR="00000000" w:rsidDel="00000000" w:rsidP="00000000" w:rsidRDefault="00000000" w:rsidRPr="00000000" w14:paraId="000004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Fields that should be populated are populated with the expected information </w:t>
            </w:r>
          </w:p>
          <w:p w:rsidR="00000000" w:rsidDel="00000000" w:rsidP="00000000" w:rsidRDefault="00000000" w:rsidRPr="00000000" w14:paraId="000004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Fields that are not supposed to be populated are not being populated </w:t>
            </w:r>
          </w:p>
        </w:tc>
      </w:tr>
      <w:tr>
        <w:tc>
          <w:tcPr/>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Test Cases </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 also requires test cases for each round of testing.  Fidelity will provide a test cases document to the Vendor and Plan Sponsor that includes all the scenarios that need to be tested for the project.  Fidelity asks that the Vendor or Plan Sponsor please enter into the test cases document the participants (typically social security number or last 4 digits of the social security number) that fall into each of the scenarios that need to be tested.  Then as part of the testing, Fidelity will ensure the correct information was sent for each of the test case scenarios.   </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IMPORTANT NOTE!: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The test cases ensure that the Vendor or Plan Sponsor is sending on the file what they intended to send.  If test cases are not provided, Fidelity is not able to determine if what the Vendor or Plan Sponsor is sending is correct.  For example:  If the Vendor intended to send a participant over as electing to have a Health Care Flexible Spending Account but then actually sends them as electing an Dependent Care Flexible Spending Account.  If test cases are not provided, Fidelity has no way of identifying that programming issue during the test phase of the project.  These types of programming issues may not be discovered until a participant that is impacted alerts Fidelity or the Plan Sponsor.  This may also mean the Vendor or Plan Sponsor will need to complete programming changes after we go into production.</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Fidelity has found by completing the test case scenarios there are fewer issues encountered in production.   </w:t>
            </w:r>
          </w:p>
        </w:tc>
      </w:tr>
    </w:tbl>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A">
      <w:pPr>
        <w:pStyle w:val="Heading2"/>
        <w:tabs>
          <w:tab w:val="left" w:pos="7830"/>
        </w:tabs>
        <w:rPr/>
      </w:pPr>
      <w:bookmarkStart w:colFirst="0" w:colLast="0" w:name="_2grqrue" w:id="38"/>
      <w:bookmarkEnd w:id="38"/>
      <w:r w:rsidDel="00000000" w:rsidR="00000000" w:rsidRPr="00000000">
        <w:rPr>
          <w:rtl w:val="0"/>
        </w:rPr>
        <w:t xml:space="preserve">Test Cases   </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Has the Vendor or Plan Sponsor confirmed they are able to provide test case participants for all of the test scenarios in the test cases document?</w:t>
      </w:r>
    </w:p>
    <w:p w:rsidR="00000000" w:rsidDel="00000000" w:rsidP="00000000" w:rsidRDefault="00000000" w:rsidRPr="00000000" w14:paraId="000004DC">
      <w:pPr>
        <w:widowControl w:val="0"/>
        <w:rPr>
          <w:rFonts w:ascii="Tahoma" w:cs="Tahoma" w:eastAsia="Tahoma" w:hAnsi="Tahoma"/>
          <w:sz w:val="22"/>
          <w:szCs w:val="22"/>
        </w:rPr>
      </w:pPr>
      <w:r w:rsidDel="00000000" w:rsidR="00000000" w:rsidRPr="00000000">
        <w:rPr>
          <w:rFonts w:ascii="Arial Unicode MS" w:cs="Arial Unicode MS" w:eastAsia="Arial Unicode MS" w:hAnsi="Arial Unicode MS"/>
          <w:sz w:val="22"/>
          <w:szCs w:val="22"/>
          <w:rtl w:val="0"/>
        </w:rPr>
        <w:t xml:space="preserve">☒  Yes Test Cases - Yes the Vendor or Plan Sponsor has confirmed they are able to provide test case participants for all of the test scenarios.</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Not All Test Cases – No the Vendor or Plan Sponsor is not able to provide test case participants for all of the test scenarios in the test cases document.  The Vendor and Plan Sponsor understand because we are not completing a true test of all the test case scenarios, there may be issues in production.   This may mean the Vendor or Plan Sponsor will need to complete programming changes after we go into production.</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 Test Cases - No the Vendor or Plan Sponsor is not able to provide any test case participants for  the test scenarios in the test cases document.  The Vendor and Plan Sponsor understand because we are not completing a true test of the feed, there may be issues in production.  This may mean the Vendor or Plan Sponsor will need to complete programming changes after we go into production.</w:t>
      </w:r>
    </w:p>
    <w:p w:rsidR="00000000" w:rsidDel="00000000" w:rsidP="00000000" w:rsidRDefault="00000000" w:rsidRPr="00000000" w14:paraId="000004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0">
      <w:pPr>
        <w:pStyle w:val="Heading1"/>
        <w:tabs>
          <w:tab w:val="left" w:pos="7830"/>
        </w:tabs>
        <w:rPr>
          <w:sz w:val="28"/>
          <w:szCs w:val="28"/>
        </w:rPr>
      </w:pPr>
      <w:bookmarkStart w:colFirst="0" w:colLast="0" w:name="_vx1227" w:id="39"/>
      <w:bookmarkEnd w:id="39"/>
      <w:r w:rsidDel="00000000" w:rsidR="00000000" w:rsidRPr="00000000">
        <w:br w:type="page"/>
      </w:r>
      <w:r w:rsidDel="00000000" w:rsidR="00000000" w:rsidRPr="00000000">
        <w:rPr>
          <w:sz w:val="28"/>
          <w:szCs w:val="28"/>
          <w:rtl w:val="0"/>
        </w:rPr>
        <w:t xml:space="preserve">Record Specification Programming / Testing Timeline</w:t>
      </w:r>
    </w:p>
    <w:p w:rsidR="00000000" w:rsidDel="00000000" w:rsidP="00000000" w:rsidRDefault="00000000" w:rsidRPr="00000000" w14:paraId="000004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table contains programming steps to complete that apply to the project.  </w:t>
      </w:r>
    </w:p>
    <w:p w:rsidR="00000000" w:rsidDel="00000000" w:rsidP="00000000" w:rsidRDefault="00000000" w:rsidRPr="00000000" w14:paraId="000004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Please Note: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If the HSA is being implemented along with the FSA, Fidelity will endeavor to coordinate the testing of the two products to take place within the same timeframe.   </w:t>
      </w:r>
    </w:p>
    <w:tbl>
      <w:tblPr>
        <w:tblStyle w:val="Table31"/>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70"/>
        <w:gridCol w:w="2880"/>
        <w:tblGridChange w:id="0">
          <w:tblGrid>
            <w:gridCol w:w="6570"/>
            <w:gridCol w:w="2880"/>
          </w:tblGrid>
        </w:tblGridChange>
      </w:tblGrid>
      <w:tr>
        <w:tc>
          <w:tcPr>
            <w:tcBorders>
              <w:bottom w:color="000000" w:space="0" w:sz="12" w:val="single"/>
            </w:tcBorders>
            <w:shd w:fill="dfdfdf" w:val="clear"/>
            <w:vAlign w:val="bottom"/>
          </w:tcPr>
          <w:bookmarkStart w:colFirst="0" w:colLast="0" w:name="3fwokq0" w:id="40"/>
          <w:bookmarkEnd w:id="40"/>
          <w:p w:rsidR="00000000" w:rsidDel="00000000" w:rsidP="00000000" w:rsidRDefault="00000000" w:rsidRPr="00000000" w14:paraId="000004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Step</w:t>
            </w:r>
          </w:p>
        </w:tc>
        <w:tc>
          <w:tcPr>
            <w:tcBorders>
              <w:bottom w:color="000000" w:space="0" w:sz="12" w:val="single"/>
            </w:tcBorders>
            <w:shd w:fill="dfdfdf" w:val="clear"/>
            <w:vAlign w:val="bottom"/>
          </w:tcPr>
          <w:p w:rsidR="00000000" w:rsidDel="00000000" w:rsidP="00000000" w:rsidRDefault="00000000" w:rsidRPr="00000000" w14:paraId="000004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Completion Date</w:t>
            </w:r>
          </w:p>
        </w:tc>
      </w:tr>
      <w:tr>
        <w:tc>
          <w:tcPr>
            <w:tcBorders>
              <w:top w:color="000000" w:space="0" w:sz="12" w:val="single"/>
            </w:tcBorders>
            <w:shd w:fill="auto" w:val="clear"/>
          </w:tcPr>
          <w:p w:rsidR="00000000" w:rsidDel="00000000" w:rsidP="00000000" w:rsidRDefault="00000000" w:rsidRPr="00000000" w14:paraId="000004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Finalize Fidelity Record Specifications</w:t>
            </w:r>
          </w:p>
        </w:tc>
        <w:tc>
          <w:tcPr>
            <w:tcBorders>
              <w:top w:color="000000" w:space="0" w:sz="12" w:val="single"/>
            </w:tcBorders>
            <w:shd w:fill="auto" w:val="clear"/>
          </w:tcPr>
          <w:p w:rsidR="00000000" w:rsidDel="00000000" w:rsidP="00000000" w:rsidRDefault="00000000" w:rsidRPr="00000000" w14:paraId="000004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TBD</w:t>
            </w:r>
          </w:p>
        </w:tc>
      </w:tr>
      <w:tr>
        <w:tc>
          <w:tcPr>
            <w:shd w:fill="auto" w:val="clear"/>
          </w:tcPr>
          <w:p w:rsidR="00000000" w:rsidDel="00000000" w:rsidP="00000000" w:rsidRDefault="00000000" w:rsidRPr="00000000" w14:paraId="000004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r w:rsidDel="00000000" w:rsidR="00000000" w:rsidRPr="00000000">
              <w:rPr>
                <w:rFonts w:ascii="Tahoma" w:cs="Tahoma" w:eastAsia="Tahoma" w:hAnsi="Tahoma"/>
                <w:b w:val="0"/>
                <w:i w:val="0"/>
                <w:smallCaps w:val="0"/>
                <w:strike w:val="0"/>
                <w:color w:val="000000"/>
                <w:sz w:val="22"/>
                <w:szCs w:val="22"/>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Format Test File for the RAE Record to Fidelity</w:t>
            </w:r>
          </w:p>
        </w:tc>
        <w:tc>
          <w:tcPr>
            <w:shd w:fill="auto" w:val="clear"/>
          </w:tcPr>
          <w:p w:rsidR="00000000" w:rsidDel="00000000" w:rsidP="00000000" w:rsidRDefault="00000000" w:rsidRPr="00000000" w14:paraId="000004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TBD</w:t>
            </w:r>
          </w:p>
        </w:tc>
      </w:tr>
      <w:tr>
        <w:tc>
          <w:tcPr>
            <w:shd w:fill="auto" w:val="clear"/>
          </w:tcPr>
          <w:p w:rsidR="00000000" w:rsidDel="00000000" w:rsidP="00000000" w:rsidRDefault="00000000" w:rsidRPr="00000000" w14:paraId="000004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r w:rsidDel="00000000" w:rsidR="00000000" w:rsidRPr="00000000">
              <w:rPr>
                <w:rFonts w:ascii="Tahoma" w:cs="Tahoma" w:eastAsia="Tahoma" w:hAnsi="Tahoma"/>
                <w:b w:val="0"/>
                <w:i w:val="0"/>
                <w:smallCaps w:val="0"/>
                <w:strike w:val="0"/>
                <w:color w:val="000000"/>
                <w:sz w:val="22"/>
                <w:szCs w:val="22"/>
                <w:u w:val="none"/>
                <w:shd w:fill="auto" w:val="clear"/>
                <w:vertAlign w:val="superscript"/>
                <w:rtl w:val="0"/>
              </w:rPr>
              <w:t xml:space="preserve">nd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Test File and Test Cases for the RAE Record to Fidelity</w:t>
            </w:r>
          </w:p>
        </w:tc>
        <w:tc>
          <w:tcPr>
            <w:shd w:fill="auto" w:val="clear"/>
          </w:tcPr>
          <w:p w:rsidR="00000000" w:rsidDel="00000000" w:rsidP="00000000" w:rsidRDefault="00000000" w:rsidRPr="00000000" w14:paraId="000004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TBD</w:t>
            </w:r>
          </w:p>
        </w:tc>
      </w:tr>
      <w:tr>
        <w:tc>
          <w:tcPr>
            <w:shd w:fill="auto" w:val="clear"/>
          </w:tcPr>
          <w:p w:rsidR="00000000" w:rsidDel="00000000" w:rsidP="00000000" w:rsidRDefault="00000000" w:rsidRPr="00000000" w14:paraId="000004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r w:rsidDel="00000000" w:rsidR="00000000" w:rsidRPr="00000000">
              <w:rPr>
                <w:rFonts w:ascii="Tahoma" w:cs="Tahoma" w:eastAsia="Tahoma" w:hAnsi="Tahoma"/>
                <w:b w:val="0"/>
                <w:i w:val="0"/>
                <w:smallCaps w:val="0"/>
                <w:strike w:val="0"/>
                <w:color w:val="000000"/>
                <w:sz w:val="22"/>
                <w:szCs w:val="22"/>
                <w:u w:val="none"/>
                <w:shd w:fill="auto" w:val="clear"/>
                <w:vertAlign w:val="superscript"/>
                <w:rtl w:val="0"/>
              </w:rPr>
              <w:t xml:space="preserve">rd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Test File and Test Cases for the RAE Record to Fidelity </w:t>
            </w:r>
          </w:p>
        </w:tc>
        <w:tc>
          <w:tcPr>
            <w:shd w:fill="auto" w:val="clear"/>
          </w:tcPr>
          <w:p w:rsidR="00000000" w:rsidDel="00000000" w:rsidP="00000000" w:rsidRDefault="00000000" w:rsidRPr="00000000" w14:paraId="000004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TBD</w:t>
            </w:r>
          </w:p>
        </w:tc>
      </w:tr>
      <w:tr>
        <w:tc>
          <w:tcPr>
            <w:shd w:fill="auto" w:val="clear"/>
          </w:tcPr>
          <w:p w:rsidR="00000000" w:rsidDel="00000000" w:rsidP="00000000" w:rsidRDefault="00000000" w:rsidRPr="00000000" w14:paraId="000004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First Live File for the RAE Record to Fidelity</w:t>
            </w:r>
          </w:p>
        </w:tc>
        <w:tc>
          <w:tcPr>
            <w:shd w:fill="auto" w:val="clear"/>
          </w:tcPr>
          <w:p w:rsidR="00000000" w:rsidDel="00000000" w:rsidP="00000000" w:rsidRDefault="00000000" w:rsidRPr="00000000" w14:paraId="000004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TBD</w:t>
            </w:r>
          </w:p>
        </w:tc>
      </w:tr>
    </w:tbl>
    <w:p w:rsidR="00000000" w:rsidDel="00000000" w:rsidP="00000000" w:rsidRDefault="00000000" w:rsidRPr="00000000" w14:paraId="000004EF">
      <w:pPr>
        <w:pStyle w:val="Heading2"/>
        <w:tabs>
          <w:tab w:val="left" w:pos="7830"/>
        </w:tabs>
        <w:rPr/>
      </w:pPr>
      <w:r w:rsidDel="00000000" w:rsidR="00000000" w:rsidRPr="00000000">
        <w:rPr>
          <w:rtl w:val="0"/>
        </w:rPr>
      </w:r>
    </w:p>
    <w:p w:rsidR="00000000" w:rsidDel="00000000" w:rsidP="00000000" w:rsidRDefault="00000000" w:rsidRPr="00000000" w14:paraId="000004F0">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4F1">
      <w:pPr>
        <w:pStyle w:val="Heading2"/>
        <w:keepNext w:val="0"/>
        <w:widowControl w:val="0"/>
        <w:tabs>
          <w:tab w:val="left" w:pos="7830"/>
        </w:tabs>
        <w:rPr/>
      </w:pPr>
      <w:r w:rsidDel="00000000" w:rsidR="00000000" w:rsidRPr="00000000">
        <w:rPr>
          <w:rtl w:val="0"/>
        </w:rPr>
      </w:r>
    </w:p>
    <w:p w:rsidR="00000000" w:rsidDel="00000000" w:rsidP="00000000" w:rsidRDefault="00000000" w:rsidRPr="00000000" w14:paraId="000004F2">
      <w:pPr>
        <w:rPr>
          <w:rFonts w:ascii="Tahoma" w:cs="Tahoma" w:eastAsia="Tahoma" w:hAnsi="Tahoma"/>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Times New Roman"/>
  <w:font w:name="Courier New"/>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8">
    <w:pPr>
      <w:rPr/>
    </w:pPr>
    <w:r w:rsidDel="00000000" w:rsidR="00000000" w:rsidRPr="00000000">
      <w:rPr>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9">
    <w:pPr>
      <w:tabs>
        <w:tab w:val="center" w:pos="5040"/>
        <w:tab w:val="left" w:pos="10080"/>
      </w:tabs>
      <w:jc w:val="center"/>
      <w:rPr>
        <w:rFonts w:ascii="Tahoma" w:cs="Tahoma" w:eastAsia="Tahoma" w:hAnsi="Tahoma"/>
        <w:b w:val="1"/>
        <w:i w:val="1"/>
        <w:color w:val="808080"/>
      </w:rPr>
    </w:pPr>
    <w:r w:rsidDel="00000000" w:rsidR="00000000" w:rsidRPr="00000000">
      <w:rPr>
        <w:b w:val="1"/>
        <w:i w:val="1"/>
        <w:color w:val="808080"/>
        <w:sz w:val="16"/>
        <w:szCs w:val="16"/>
        <w:rtl w:val="0"/>
      </w:rPr>
      <w:t xml:space="preserve">Fidelity Confidential</w:t>
      <w:tab/>
    </w:r>
    <w:r w:rsidDel="00000000" w:rsidR="00000000" w:rsidRPr="00000000">
      <w:rPr>
        <w:rFonts w:ascii="Tahoma" w:cs="Tahoma" w:eastAsia="Tahoma" w:hAnsi="Tahoma"/>
        <w:b w:val="1"/>
        <w:i w:val="1"/>
        <w:color w:val="80808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80808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B">
    <w:pPr>
      <w:rPr>
        <w:rFonts w:ascii="Tahoma" w:cs="Tahoma" w:eastAsia="Tahoma" w:hAnsi="Tahoma"/>
        <w:color w:val="808080"/>
      </w:rPr>
    </w:pPr>
    <w:r w:rsidDel="00000000" w:rsidR="00000000" w:rsidRPr="00000000">
      <w:rPr>
        <w:rFonts w:ascii="Tahoma" w:cs="Tahoma" w:eastAsia="Tahoma" w:hAnsi="Tahoma"/>
        <w:highlight w:val="yellow"/>
        <w:rtl w:val="0"/>
      </w:rPr>
      <w:t xml:space="preserve">CORNERSTONE</w:t>
    </w:r>
    <w:r w:rsidDel="00000000" w:rsidR="00000000" w:rsidRPr="00000000">
      <w:rPr>
        <w:rFonts w:ascii="Tahoma" w:cs="Tahoma" w:eastAsia="Tahoma" w:hAnsi="Tahoma"/>
        <w:rtl w:val="0"/>
      </w:rPr>
      <w:tab/>
      <w:tab/>
      <w:t xml:space="preserve"> Reimbursement Accounts</w:t>
    </w:r>
    <w:r w:rsidDel="00000000" w:rsidR="00000000" w:rsidRPr="00000000">
      <w:rPr>
        <w:rFonts w:ascii="Tahoma" w:cs="Tahoma" w:eastAsia="Tahoma" w:hAnsi="Tahoma"/>
        <w:sz w:val="16"/>
        <w:szCs w:val="16"/>
        <w:rtl w:val="0"/>
      </w:rPr>
      <w:tab/>
      <w:tab/>
      <w:tab/>
      <w:tab/>
      <w:tab/>
      <w:tab/>
      <w:tab/>
      <w:tab/>
      <w:tab/>
      <w:tab/>
      <w:tab/>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FC">
    <w:pPr>
      <w:tabs>
        <w:tab w:val="center" w:pos="5040"/>
        <w:tab w:val="left" w:pos="14220"/>
      </w:tabs>
      <w:rPr>
        <w:rFonts w:ascii="Tahoma" w:cs="Tahoma" w:eastAsia="Tahoma" w:hAnsi="Tahoma"/>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D">
    <w:pPr>
      <w:tabs>
        <w:tab w:val="left" w:pos="10260"/>
      </w:tabs>
      <w:rPr>
        <w:rFonts w:ascii="Tahoma" w:cs="Tahoma" w:eastAsia="Tahoma" w:hAnsi="Tahoma"/>
      </w:rPr>
    </w:pPr>
    <w:r w:rsidDel="00000000" w:rsidR="00000000" w:rsidRPr="00000000">
      <w:rPr>
        <w:rFonts w:ascii="Tahoma" w:cs="Tahoma" w:eastAsia="Tahoma" w:hAnsi="Tahoma"/>
        <w:sz w:val="16"/>
        <w:szCs w:val="16"/>
        <w:rtl w:val="0"/>
      </w:rPr>
      <w:t xml:space="preserve">Fidelity Confidential</w:t>
    </w:r>
    <w:r w:rsidDel="00000000" w:rsidR="00000000" w:rsidRPr="00000000">
      <w:rPr>
        <w:rFonts w:ascii="Tahoma" w:cs="Tahoma" w:eastAsia="Tahoma" w:hAnsi="Tahoma"/>
        <w:rtl w:val="0"/>
      </w:rPr>
      <w:tab/>
    </w:r>
    <w:r w:rsidDel="00000000" w:rsidR="00000000" w:rsidRPr="00000000">
      <w:rPr>
        <w:rFonts w:ascii="Tahoma" w:cs="Tahoma" w:eastAsia="Tahoma" w:hAnsi="Tahoma"/>
        <w:sz w:val="16"/>
        <w:szCs w:val="16"/>
      </w:rPr>
      <w:fldChar w:fldCharType="begin"/>
      <w:instrText xml:space="preserve">PAGE</w:instrText>
      <w:fldChar w:fldCharType="separate"/>
      <w:fldChar w:fldCharType="end"/>
    </w:r>
    <w:r w:rsidDel="00000000" w:rsidR="00000000" w:rsidRPr="00000000">
      <w:rPr>
        <w:rFonts w:ascii="Tahoma" w:cs="Tahoma" w:eastAsia="Tahoma" w:hAnsi="Tahoma"/>
        <w:b w:val="1"/>
        <w:i w:val="1"/>
        <w:color w:val="808080"/>
        <w:sz w:val="16"/>
        <w:szCs w:val="16"/>
        <w:rtl w:val="0"/>
      </w:rPr>
      <w:br w:type="textWrapping"/>
    </w:r>
    <w:r w:rsidDel="00000000" w:rsidR="00000000" w:rsidRPr="00000000">
      <w:rPr>
        <w:rFonts w:ascii="Tahoma" w:cs="Tahoma" w:eastAsia="Tahoma" w:hAnsi="Tahoma"/>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4">
    <w:pPr>
      <w:keepNext w:val="0"/>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s>
      <w:spacing w:after="480" w:before="0" w:line="240" w:lineRule="auto"/>
      <w:ind w:left="0" w:right="0" w:firstLine="0"/>
      <w:jc w:val="righ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Payroll Feed Specifications</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7830"/>
      </w:tabs>
      <w:spacing w:after="240" w:before="120" w:lineRule="auto"/>
    </w:pPr>
    <w:rPr>
      <w:rFonts w:ascii="Tahoma" w:cs="Tahoma" w:eastAsia="Tahoma" w:hAnsi="Tahoma"/>
      <w:b w:val="1"/>
      <w:sz w:val="26"/>
      <w:szCs w:val="26"/>
    </w:rPr>
  </w:style>
  <w:style w:type="paragraph" w:styleId="Heading2">
    <w:name w:val="heading 2"/>
    <w:basedOn w:val="Normal"/>
    <w:next w:val="Normal"/>
    <w:pPr>
      <w:keepNext w:val="1"/>
      <w:tabs>
        <w:tab w:val="left" w:pos="7830"/>
      </w:tabs>
      <w:spacing w:after="240" w:before="120" w:lineRule="auto"/>
    </w:pPr>
    <w:rPr>
      <w:rFonts w:ascii="Tahoma" w:cs="Tahoma" w:eastAsia="Tahoma" w:hAnsi="Tahoma"/>
      <w:b w:val="1"/>
      <w:smallCaps w:val="1"/>
      <w:sz w:val="24"/>
      <w:szCs w:val="24"/>
    </w:rPr>
  </w:style>
  <w:style w:type="paragraph" w:styleId="Heading3">
    <w:name w:val="heading 3"/>
    <w:basedOn w:val="Normal"/>
    <w:next w:val="Normal"/>
    <w:pPr>
      <w:keepNext w:val="1"/>
      <w:tabs>
        <w:tab w:val="left" w:pos="7830"/>
      </w:tabs>
      <w:spacing w:after="120" w:before="120" w:lineRule="auto"/>
    </w:pPr>
    <w:rPr>
      <w:rFonts w:ascii="Tahoma" w:cs="Tahoma" w:eastAsia="Tahoma" w:hAnsi="Tahoma"/>
      <w:b w:val="1"/>
    </w:rPr>
  </w:style>
  <w:style w:type="paragraph" w:styleId="Heading4">
    <w:name w:val="heading 4"/>
    <w:basedOn w:val="Normal"/>
    <w:next w:val="Normal"/>
    <w:pPr>
      <w:keepNext w:val="1"/>
      <w:keepLines w:val="1"/>
      <w:tabs>
        <w:tab w:val="left" w:pos="1980"/>
      </w:tabs>
      <w:spacing w:after="160" w:before="160" w:lineRule="auto"/>
    </w:pPr>
    <w:rPr>
      <w:rFonts w:ascii="Arial" w:cs="Arial" w:eastAsia="Arial" w:hAnsi="Arial"/>
      <w:smallCaps w:val="1"/>
      <w:sz w:val="28"/>
      <w:szCs w:val="28"/>
    </w:rPr>
  </w:style>
  <w:style w:type="paragraph" w:styleId="Heading5">
    <w:name w:val="heading 5"/>
    <w:basedOn w:val="Normal"/>
    <w:next w:val="Normal"/>
    <w:pPr>
      <w:keepNext w:val="1"/>
      <w:keepLines w:val="1"/>
      <w:tabs>
        <w:tab w:val="left" w:pos="2160"/>
      </w:tabs>
      <w:spacing w:after="120" w:before="240" w:lineRule="auto"/>
    </w:pPr>
    <w:rPr>
      <w:rFonts w:ascii="Arial" w:cs="Arial" w:eastAsia="Arial" w:hAnsi="Arial"/>
      <w:smallCaps w:val="1"/>
      <w:sz w:val="22"/>
      <w:szCs w:val="22"/>
    </w:rPr>
  </w:style>
  <w:style w:type="paragraph" w:styleId="Heading6">
    <w:name w:val="heading 6"/>
    <w:basedOn w:val="Normal"/>
    <w:next w:val="Normal"/>
    <w:pPr>
      <w:keepNext w:val="1"/>
      <w:keepLines w:val="1"/>
      <w:tabs>
        <w:tab w:val="left" w:pos="2160"/>
      </w:tabs>
      <w:spacing w:after="120" w:before="240" w:lineRule="auto"/>
    </w:pPr>
    <w:rPr>
      <w:rFonts w:ascii="Arial" w:cs="Arial" w:eastAsia="Arial" w:hAnsi="Arial"/>
      <w:b w:val="1"/>
      <w:smallCaps w:val="1"/>
      <w:sz w:val="24"/>
      <w:szCs w:val="24"/>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30.0" w:type="dxa"/>
        <w:bottom w:w="0.0" w:type="dxa"/>
        <w:right w:w="3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30.0" w:type="dxa"/>
        <w:bottom w:w="0.0" w:type="dxa"/>
        <w:right w:w="3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30.0" w:type="dxa"/>
        <w:bottom w:w="0.0" w:type="dxa"/>
        <w:right w:w="30.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4.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