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</w:rPr>
        <w:drawing>
          <wp:inline distB="0" distT="0" distL="114300" distR="114300">
            <wp:extent cx="2409825" cy="9144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TaxSaver Plan Cobra Layout Qualified Event File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 field types will be listed below. Those with special considerations (for example, can only contain certain values, like Event Type) will be listed separately.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This file should be created in xls / csv and uploaded to the TaxSaver Plan website at </w:t>
      </w: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www.taxsaverplan.com/employerreports/</w:t>
        </w:r>
      </w:hyperlink>
      <w:r w:rsidDel="00000000" w:rsidR="00000000" w:rsidRPr="00000000">
        <w:rPr>
          <w:color w:val="000000"/>
          <w:rtl w:val="0"/>
        </w:rPr>
        <w:t xml:space="preserve">. Chose File Type: COBRA QE FILE</w:t>
      </w:r>
    </w:p>
    <w:tbl>
      <w:tblPr>
        <w:tblStyle w:val="Table1"/>
        <w:tblW w:w="12420.0" w:type="dxa"/>
        <w:jc w:val="left"/>
        <w:tblInd w:w="0.0" w:type="pct"/>
        <w:tblLayout w:type="fixed"/>
        <w:tblLook w:val="0000"/>
      </w:tblPr>
      <w:tblGrid>
        <w:gridCol w:w="945"/>
        <w:gridCol w:w="1980"/>
        <w:gridCol w:w="825"/>
        <w:gridCol w:w="1260"/>
        <w:gridCol w:w="3720"/>
        <w:gridCol w:w="3690"/>
        <w:tblGridChange w:id="0">
          <w:tblGrid>
            <w:gridCol w:w="945"/>
            <w:gridCol w:w="1980"/>
            <w:gridCol w:w="825"/>
            <w:gridCol w:w="1260"/>
            <w:gridCol w:w="3720"/>
            <w:gridCol w:w="369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Column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Heading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Notes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Mapping notes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color w:val="000000"/>
                <w:rtl w:val="0"/>
              </w:rPr>
              <w:t xml:space="preserve">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SSN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SSN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Always should be the Employee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Eepssn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First Name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Text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Always should be the Employee information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Eepnamefirst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Last Name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Text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Always should be the Employee  information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Eepnamelast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Sex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Char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 / F - Always should be the Employee information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Eepgender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DOB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MM-DD-YYYY - Always should be the Employee information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Eepdateofbirth</w:t>
            </w:r>
          </w:p>
        </w:tc>
      </w:tr>
      <w:tr>
        <w:trPr>
          <w:trPrChange w:author="Lea King" w:id="0" w:date="2020-05-05T13:44:00Z">
            <w:trPr/>
          </w:trPrChange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tcPrChange w:author="Lea King" w:id="0" w:date="2020-05-05T13:44:00Z">
              <w:tcPr>
                <w:tcBorders>
                  <w:left w:color="000000" w:space="0" w:sz="4" w:val="single"/>
                  <w:bottom w:color="000000" w:space="0" w:sz="4" w:val="single"/>
                </w:tcBorders>
              </w:tcPr>
            </w:tcPrChange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tcPrChange w:author="Lea King" w:id="0" w:date="2020-05-05T13:44:00Z">
              <w:tcPr>
                <w:tcBorders>
                  <w:left w:color="000000" w:space="0" w:sz="4" w:val="single"/>
                  <w:bottom w:color="000000" w:space="0" w:sz="4" w:val="single"/>
                </w:tcBorders>
              </w:tcPr>
            </w:tcPrChange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Division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tcPrChange w:author="Lea King" w:id="0" w:date="2020-05-05T13:44:00Z">
              <w:tcPr>
                <w:tcBorders>
                  <w:left w:color="000000" w:space="0" w:sz="4" w:val="single"/>
                  <w:bottom w:color="000000" w:space="0" w:sz="4" w:val="single"/>
                </w:tcBorders>
              </w:tcPr>
            </w:tcPrChange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Text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tcPrChange w:author="Lea King" w:id="0" w:date="2020-05-05T13:44:00Z">
              <w:tcPr>
                <w:tcBorders>
                  <w:left w:color="000000" w:space="0" w:sz="4" w:val="single"/>
                  <w:bottom w:color="000000" w:space="0" w:sz="4" w:val="single"/>
                </w:tcBorders>
              </w:tcPr>
            </w:tcPrChange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tcPrChange w:author="Lea King" w:id="0" w:date="2020-05-05T13:44:00Z">
              <w:tcPr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</w:tcPrChange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Division employee falls under, must be predefined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tcPrChange w:author="Lea King" w:id="0" w:date="2020-05-05T13:44:00Z">
              <w:tcPr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ffff00" w:val="clear"/>
              </w:tcPr>
            </w:tcPrChange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ins w:author="Lea King" w:id="6" w:date="2020-05-05T13:44:00Z">
              <w:r w:rsidDel="00000000" w:rsidR="00000000" w:rsidRPr="00000000">
                <w:rPr>
                  <w:color w:val="000000"/>
                  <w:rtl w:val="0"/>
                </w:rPr>
                <w:t xml:space="preserve">Leave blank</w:t>
              </w:r>
            </w:ins>
            <w:r w:rsidDel="00000000" w:rsidR="00000000" w:rsidRPr="00000000">
              <w:rPr>
                <w:rtl w:val="0"/>
              </w:rPr>
            </w:r>
          </w:p>
        </w:tc>
      </w:tr>
      <w:tr>
        <w:trPr>
          <w:trPrChange w:author="Lea King" w:id="7" w:date="2020-05-05T13:23:00Z">
            <w:trPr/>
          </w:trPrChange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tcPrChange w:author="Lea King" w:id="7" w:date="2020-05-05T13:23:00Z">
              <w:tcPr>
                <w:tcBorders>
                  <w:left w:color="000000" w:space="0" w:sz="4" w:val="single"/>
                  <w:bottom w:color="000000" w:space="0" w:sz="4" w:val="single"/>
                </w:tcBorders>
              </w:tcPr>
            </w:tcPrChange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tcPrChange w:author="Lea King" w:id="7" w:date="2020-05-05T13:23:00Z">
              <w:tcPr>
                <w:tcBorders>
                  <w:left w:color="000000" w:space="0" w:sz="4" w:val="single"/>
                  <w:bottom w:color="000000" w:space="0" w:sz="4" w:val="single"/>
                </w:tcBorders>
              </w:tcPr>
            </w:tcPrChange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Event Type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tcPrChange w:author="Lea King" w:id="7" w:date="2020-05-05T13:23:00Z">
              <w:tcPr>
                <w:tcBorders>
                  <w:left w:color="000000" w:space="0" w:sz="4" w:val="single"/>
                  <w:bottom w:color="000000" w:space="0" w:sz="4" w:val="single"/>
                </w:tcBorders>
              </w:tcPr>
            </w:tcPrChange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Event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tcPrChange w:author="Lea King" w:id="7" w:date="2020-05-05T13:23:00Z">
              <w:tcPr>
                <w:tcBorders>
                  <w:left w:color="000000" w:space="0" w:sz="4" w:val="single"/>
                  <w:bottom w:color="000000" w:space="0" w:sz="4" w:val="single"/>
                </w:tcBorders>
              </w:tcPr>
            </w:tcPrChange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tcPrChange w:author="Lea King" w:id="7" w:date="2020-05-05T13:23:00Z">
              <w:tcPr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</w:tcPrChange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Acceptable values outlined below DIVORCELEGALSEPARATION, DEATH, INELIGIBLEDEPENDENT, MEDICARE, TERMINATION, INVOLUNTARYTERMINATION,</w:t>
            </w:r>
            <w:ins w:author="Lea King" w:id="12" w:date="2020-05-05T13:12:00Z">
              <w:r w:rsidDel="00000000" w:rsidR="00000000" w:rsidRPr="00000000">
                <w:rPr>
                  <w:color w:val="000000"/>
                  <w:rtl w:val="0"/>
                </w:rPr>
                <w:t xml:space="preserve">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RETIREMENT, REDUCTIONINHOURS-STATUSCHANGE, REDUCTIONINFORCE, BANKRUPTCY, STATECONTINUATION, LOSSOFELIGIBLITY, REDUCTIONINHOURS-ENDOFLEAVE, </w:t>
            </w:r>
            <w:del w:author="Lea King" w:id="13" w:date="2020-05-05T13:12:00Z">
              <w:r w:rsidDel="00000000" w:rsidR="00000000" w:rsidRPr="00000000">
                <w:rPr>
                  <w:color w:val="000000"/>
                  <w:rtl w:val="0"/>
                </w:rPr>
                <w:delText xml:space="preserve">WORKSTOPPAGE, </w:delText>
              </w:r>
            </w:del>
            <w:r w:rsidDel="00000000" w:rsidR="00000000" w:rsidRPr="00000000">
              <w:rPr>
                <w:color w:val="000000"/>
                <w:rtl w:val="0"/>
              </w:rPr>
              <w:t xml:space="preserve">USERRA-TERMINATION, USERRA-REDUCTIONINHOURS, </w:t>
            </w:r>
            <w:r w:rsidDel="00000000" w:rsidR="00000000" w:rsidRPr="00000000">
              <w:rPr>
                <w:color w:val="000000"/>
                <w:rtl w:val="0"/>
                <w:rPrChange w:author="Lea King" w:id="14" w:date="2020-05-05T13:12:00Z">
                  <w:rPr>
                    <w:color w:val="17365d"/>
                    <w:sz w:val="20"/>
                    <w:szCs w:val="20"/>
                  </w:rPr>
                </w:rPrChange>
              </w:rPr>
              <w:t xml:space="preserve">TERMINATIONWITHSEVERANCE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tcPrChange w:author="Lea King" w:id="7" w:date="2020-05-05T13:23:00Z">
              <w:tcPr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</w:tcPrChange>
          </w:tcPr>
          <w:p w:rsidR="00000000" w:rsidDel="00000000" w:rsidP="00000000" w:rsidRDefault="00000000" w:rsidRPr="00000000" w14:paraId="00000034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2" w:lineRule="auto"/>
              <w:rPr>
                <w:ins w:author="Lea King" w:id="16" w:date="2020-05-05T13:08:00Z"/>
                <w:color w:val="000000"/>
              </w:rPr>
            </w:pPr>
            <w:ins w:author="Lea King" w:id="16" w:date="2020-05-05T13:08:00Z">
              <w:r w:rsidDel="00000000" w:rsidR="00000000" w:rsidRPr="00000000">
                <w:rPr>
                  <w:rFonts w:ascii="Calibri" w:cs="Calibri" w:eastAsia="Calibri" w:hAnsi="Calibri"/>
                  <w:color w:val="000000"/>
                  <w:sz w:val="22"/>
                  <w:szCs w:val="22"/>
                  <w:rtl w:val="0"/>
                </w:rPr>
                <w:t xml:space="preserve">Include all where BchIsCOBRAQualifiedEvent = Y</w:t>
              </w:r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35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2" w:lineRule="auto"/>
              <w:rPr>
                <w:ins w:author="Lea King" w:id="16" w:date="2020-05-05T13:08:00Z"/>
                <w:color w:val="000000"/>
              </w:rPr>
            </w:pPr>
            <w:ins w:author="Lea King" w:id="16" w:date="2020-05-05T13:08:00Z">
              <w:r w:rsidDel="00000000" w:rsidR="00000000" w:rsidRPr="00000000">
                <w:rPr>
                  <w:rFonts w:ascii="Calibri" w:cs="Calibri" w:eastAsia="Calibri" w:hAnsi="Calibri"/>
                  <w:color w:val="000000"/>
                  <w:sz w:val="22"/>
                  <w:szCs w:val="22"/>
                  <w:rtl w:val="0"/>
                </w:rPr>
                <w:t xml:space="preserve">If edhChangeReason = 204 or LEVNT4 send</w:t>
              </w:r>
              <w:r w:rsidDel="00000000" w:rsidR="00000000" w:rsidRPr="00000000">
                <w:rPr>
                  <w:rFonts w:ascii="Arial" w:cs="Arial" w:eastAsia="Arial" w:hAnsi="Arial"/>
                  <w:color w:val="000000"/>
                  <w:sz w:val="20"/>
                  <w:szCs w:val="20"/>
                  <w:rtl w:val="0"/>
                </w:rPr>
                <w:t xml:space="preserve"> DIVORCELEGALSEPARATION </w:t>
              </w:r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36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2" w:lineRule="auto"/>
              <w:rPr>
                <w:ins w:author="Lea King" w:id="18" w:date="2020-05-05T13:08:00Z"/>
                <w:color w:val="000000"/>
              </w:rPr>
            </w:pPr>
            <w:ins w:author="Lea King" w:id="16" w:date="2020-05-05T13:08:00Z">
              <w:r w:rsidDel="00000000" w:rsidR="00000000" w:rsidRPr="00000000">
                <w:rPr>
                  <w:rFonts w:ascii="Arial" w:cs="Arial" w:eastAsia="Arial" w:hAnsi="Arial"/>
                  <w:color w:val="000000"/>
                  <w:sz w:val="20"/>
                  <w:szCs w:val="20"/>
                  <w:rtl w:val="0"/>
                </w:rPr>
                <w:t xml:space="preserve">If </w:t>
              </w:r>
              <w:r w:rsidDel="00000000" w:rsidR="00000000" w:rsidRPr="00000000">
                <w:rPr>
                  <w:rFonts w:ascii="Calibri" w:cs="Calibri" w:eastAsia="Calibri" w:hAnsi="Calibri"/>
                  <w:color w:val="000000"/>
                  <w:sz w:val="22"/>
                  <w:szCs w:val="22"/>
                  <w:rtl w:val="0"/>
                </w:rPr>
                <w:t xml:space="preserve">edhChangeReason = 2</w:t>
              </w:r>
            </w:ins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10</w:t>
            </w:r>
            <w:ins w:author="Lea King" w:id="17" w:date="2020-05-05T13:08:00Z">
              <w:r w:rsidDel="00000000" w:rsidR="00000000" w:rsidRPr="00000000">
                <w:rPr>
                  <w:rFonts w:ascii="Calibri" w:cs="Calibri" w:eastAsia="Calibri" w:hAnsi="Calibri"/>
                  <w:color w:val="000000"/>
                  <w:sz w:val="22"/>
                  <w:szCs w:val="22"/>
                  <w:rtl w:val="0"/>
                </w:rPr>
                <w:t xml:space="preserve"> </w:t>
              </w:r>
            </w:ins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or </w:t>
            </w:r>
            <w:ins w:author="Lea King" w:id="18" w:date="2020-05-05T13:08:00Z">
              <w:r w:rsidDel="00000000" w:rsidR="00000000" w:rsidRPr="00000000">
                <w:rPr>
                  <w:rFonts w:ascii="Calibri" w:cs="Calibri" w:eastAsia="Calibri" w:hAnsi="Calibri"/>
                  <w:color w:val="000000"/>
                  <w:sz w:val="22"/>
                  <w:szCs w:val="22"/>
                  <w:rtl w:val="0"/>
                </w:rPr>
                <w:t xml:space="preserve">EecEmplStatus = T and EecTermReason  = 203 send </w:t>
              </w:r>
              <w:r w:rsidDel="00000000" w:rsidR="00000000" w:rsidRPr="00000000">
                <w:rPr>
                  <w:rFonts w:ascii="Arial" w:cs="Arial" w:eastAsia="Arial" w:hAnsi="Arial"/>
                  <w:color w:val="000000"/>
                  <w:sz w:val="20"/>
                  <w:szCs w:val="20"/>
                  <w:rtl w:val="0"/>
                </w:rPr>
                <w:t xml:space="preserve">DEATH </w:t>
              </w:r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37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2" w:lineRule="auto"/>
              <w:rPr>
                <w:ins w:author="Lea King" w:id="18" w:date="2020-05-05T13:08:00Z"/>
                <w:color w:val="000000"/>
              </w:rPr>
            </w:pPr>
            <w:ins w:author="Lea King" w:id="18" w:date="2020-05-05T13:08:00Z">
              <w:r w:rsidDel="00000000" w:rsidR="00000000" w:rsidRPr="00000000">
                <w:rPr>
                  <w:rFonts w:ascii="Calibri" w:cs="Calibri" w:eastAsia="Calibri" w:hAnsi="Calibri"/>
                  <w:color w:val="000000"/>
                  <w:sz w:val="22"/>
                  <w:szCs w:val="22"/>
                  <w:rtl w:val="0"/>
                </w:rPr>
                <w:t xml:space="preserve">If edhChangeReason = 205 send MEDICARE</w:t>
              </w:r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38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5" w:lineRule="auto"/>
              <w:rPr>
                <w:ins w:author="Lea King" w:id="18" w:date="2020-05-05T13:08:00Z"/>
                <w:color w:val="000000"/>
              </w:rPr>
            </w:pPr>
            <w:ins w:author="Lea King" w:id="18" w:date="2020-05-05T13:08:00Z">
              <w:r w:rsidDel="00000000" w:rsidR="00000000" w:rsidRPr="00000000">
                <w:rPr>
                  <w:rFonts w:ascii="Calibri" w:cs="Calibri" w:eastAsia="Calibri" w:hAnsi="Calibri"/>
                  <w:color w:val="000000"/>
                  <w:sz w:val="22"/>
                  <w:szCs w:val="22"/>
                  <w:rtl w:val="0"/>
                </w:rPr>
                <w:t xml:space="preserve">If edhChangeReason = 201 or LEVNT3 send </w:t>
              </w:r>
              <w:r w:rsidDel="00000000" w:rsidR="00000000" w:rsidRPr="00000000">
                <w:rPr>
                  <w:rFonts w:ascii="Arial" w:cs="Arial" w:eastAsia="Arial" w:hAnsi="Arial"/>
                  <w:color w:val="000000"/>
                  <w:sz w:val="20"/>
                  <w:szCs w:val="20"/>
                  <w:rtl w:val="0"/>
                </w:rPr>
                <w:t xml:space="preserve">INELIGIBLEDEPENDENT </w:t>
              </w:r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39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2" w:lineRule="auto"/>
              <w:rPr>
                <w:ins w:author="Lea King" w:id="18" w:date="2020-05-05T13:08:00Z"/>
                <w:color w:val="000000"/>
              </w:rPr>
            </w:pPr>
            <w:ins w:author="Lea King" w:id="18" w:date="2020-05-05T13:08:00Z">
              <w:r w:rsidDel="00000000" w:rsidR="00000000" w:rsidRPr="00000000">
                <w:rPr>
                  <w:rFonts w:ascii="Arial" w:cs="Arial" w:eastAsia="Arial" w:hAnsi="Arial"/>
                  <w:color w:val="000000"/>
                  <w:sz w:val="20"/>
                  <w:szCs w:val="20"/>
                  <w:rtl w:val="0"/>
                </w:rPr>
                <w:t xml:space="preserve">If </w:t>
              </w:r>
              <w:r w:rsidDel="00000000" w:rsidR="00000000" w:rsidRPr="00000000">
                <w:rPr>
                  <w:rFonts w:ascii="Calibri" w:cs="Calibri" w:eastAsia="Calibri" w:hAnsi="Calibri"/>
                  <w:color w:val="000000"/>
                  <w:sz w:val="22"/>
                  <w:szCs w:val="22"/>
                  <w:rtl w:val="0"/>
                </w:rPr>
                <w:t xml:space="preserve">EecEmplStatus = T  and EecTermReason  &lt;&gt; 202 or 203 and eectermtype  = V send </w:t>
              </w:r>
              <w:r w:rsidDel="00000000" w:rsidR="00000000" w:rsidRPr="00000000">
                <w:rPr>
                  <w:rFonts w:ascii="Arial" w:cs="Arial" w:eastAsia="Arial" w:hAnsi="Arial"/>
                  <w:color w:val="000000"/>
                  <w:sz w:val="20"/>
                  <w:szCs w:val="20"/>
                  <w:rtl w:val="0"/>
                </w:rPr>
                <w:t xml:space="preserve">TERMINATION </w:t>
              </w:r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3A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lineRule="auto"/>
              <w:rPr>
                <w:ins w:author="Lea King" w:id="18" w:date="2020-05-05T13:08:00Z"/>
                <w:color w:val="000000"/>
              </w:rPr>
            </w:pPr>
            <w:ins w:author="Lea King" w:id="18" w:date="2020-05-05T13:08:00Z">
              <w:r w:rsidDel="00000000" w:rsidR="00000000" w:rsidRPr="00000000">
                <w:rPr>
                  <w:rFonts w:ascii="Calibri" w:cs="Calibri" w:eastAsia="Calibri" w:hAnsi="Calibri"/>
                  <w:color w:val="000000"/>
                  <w:sz w:val="22"/>
                  <w:szCs w:val="22"/>
                  <w:rtl w:val="0"/>
                </w:rPr>
                <w:t xml:space="preserve">If edhChangeReason = 208 or EecEmplStatus = T and EecTermReason = 202 send RETIREMENT</w:t>
              </w:r>
              <w:r w:rsidDel="00000000" w:rsidR="00000000" w:rsidRPr="00000000">
                <w:rPr>
                  <w:rFonts w:ascii="Arial" w:cs="Arial" w:eastAsia="Arial" w:hAnsi="Arial"/>
                  <w:color w:val="000000"/>
                  <w:sz w:val="20"/>
                  <w:szCs w:val="20"/>
                  <w:rtl w:val="0"/>
                </w:rPr>
                <w:t xml:space="preserve"> </w:t>
              </w:r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3B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lineRule="auto"/>
              <w:rPr>
                <w:ins w:author="Lea King" w:id="18" w:date="2020-05-05T13:08:00Z"/>
                <w:color w:val="000000"/>
              </w:rPr>
            </w:pPr>
            <w:ins w:author="Lea King" w:id="18" w:date="2020-05-05T13:08:00Z">
              <w:r w:rsidDel="00000000" w:rsidR="00000000" w:rsidRPr="00000000">
                <w:rPr>
                  <w:rFonts w:ascii="Calibri" w:cs="Calibri" w:eastAsia="Calibri" w:hAnsi="Calibri"/>
                  <w:color w:val="000000"/>
                  <w:sz w:val="22"/>
                  <w:szCs w:val="22"/>
                  <w:rtl w:val="0"/>
                </w:rPr>
                <w:t xml:space="preserve">If edhChangeReason = 203 or 202 send  </w:t>
              </w:r>
              <w:r w:rsidDel="00000000" w:rsidR="00000000" w:rsidRPr="00000000">
                <w:rPr>
                  <w:rFonts w:ascii="Arial" w:cs="Arial" w:eastAsia="Arial" w:hAnsi="Arial"/>
                  <w:color w:val="000000"/>
                  <w:sz w:val="20"/>
                  <w:szCs w:val="20"/>
                  <w:rtl w:val="0"/>
                </w:rPr>
                <w:t xml:space="preserve">REDUCTIONINHOURS-STATUSCHANGE </w:t>
              </w:r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3C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2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ins w:author="Lea King" w:id="18" w:date="2020-05-05T13:08:00Z">
              <w:r w:rsidDel="00000000" w:rsidR="00000000" w:rsidRPr="00000000">
                <w:rPr>
                  <w:rFonts w:ascii="Calibri" w:cs="Calibri" w:eastAsia="Calibri" w:hAnsi="Calibri"/>
                  <w:color w:val="000000"/>
                  <w:sz w:val="22"/>
                  <w:szCs w:val="22"/>
                  <w:rtl w:val="0"/>
                </w:rPr>
                <w:t xml:space="preserve">If edhChangeReason = 206 </w:t>
              </w:r>
              <w:r w:rsidDel="00000000" w:rsidR="00000000" w:rsidRPr="00000000">
                <w:rPr>
                  <w:rFonts w:ascii="Arial" w:cs="Arial" w:eastAsia="Arial" w:hAnsi="Arial"/>
                  <w:color w:val="000000"/>
                  <w:sz w:val="20"/>
                  <w:szCs w:val="20"/>
                  <w:rtl w:val="0"/>
                </w:rPr>
                <w:t xml:space="preserve">REDUCTIONINHOURSENDOFLEAVE</w:t>
              </w:r>
            </w:ins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2" w:lineRule="auto"/>
              <w:rPr>
                <w:ins w:author="Lea King" w:id="22" w:date="2020-05-05T13:08:00Z"/>
                <w:color w:val="000000"/>
              </w:rPr>
            </w:pPr>
            <w:ins w:author="Lea King" w:id="19" w:date="2020-05-05T13:08:00Z">
              <w:r w:rsidDel="00000000" w:rsidR="00000000" w:rsidRPr="00000000">
                <w:rPr>
                  <w:rFonts w:ascii="Arial" w:cs="Arial" w:eastAsia="Arial" w:hAnsi="Arial"/>
                  <w:color w:val="000000"/>
                  <w:sz w:val="20"/>
                  <w:szCs w:val="20"/>
                  <w:rtl w:val="0"/>
                </w:rPr>
                <w:t xml:space="preserve">If </w:t>
              </w:r>
              <w:r w:rsidDel="00000000" w:rsidR="00000000" w:rsidRPr="00000000">
                <w:rPr>
                  <w:rFonts w:ascii="Calibri" w:cs="Calibri" w:eastAsia="Calibri" w:hAnsi="Calibri"/>
                  <w:color w:val="000000"/>
                  <w:sz w:val="22"/>
                  <w:szCs w:val="22"/>
                  <w:rtl w:val="0"/>
                </w:rPr>
                <w:t xml:space="preserve">edhChangeReason = </w:t>
              </w:r>
            </w:ins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207</w:t>
            </w:r>
            <w:ins w:author="Lea King" w:id="20" w:date="2020-05-05T13:08:00Z">
              <w:r w:rsidDel="00000000" w:rsidR="00000000" w:rsidRPr="00000000">
                <w:rPr>
                  <w:rFonts w:ascii="Calibri" w:cs="Calibri" w:eastAsia="Calibri" w:hAnsi="Calibri"/>
                  <w:color w:val="000000"/>
                  <w:sz w:val="22"/>
                  <w:szCs w:val="22"/>
                  <w:rtl w:val="0"/>
                </w:rPr>
                <w:t xml:space="preserve"> </w:t>
              </w:r>
            </w:ins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or </w:t>
            </w:r>
            <w:ins w:author="Lea King" w:id="21" w:date="2020-05-05T13:08:00Z">
              <w:r w:rsidDel="00000000" w:rsidR="00000000" w:rsidRPr="00000000">
                <w:rPr>
                  <w:rFonts w:ascii="Calibri" w:cs="Calibri" w:eastAsia="Calibri" w:hAnsi="Calibri"/>
                  <w:color w:val="000000"/>
                  <w:sz w:val="22"/>
                  <w:szCs w:val="22"/>
                  <w:rtl w:val="0"/>
                </w:rPr>
                <w:t xml:space="preserve">send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USERRA-REDUCTIONINHOURS</w:t>
            </w:r>
            <w:ins w:author="Lea King" w:id="22" w:date="2020-05-05T13:08:00Z">
              <w:r w:rsidDel="00000000" w:rsidR="00000000" w:rsidRPr="00000000">
                <w:rPr>
                  <w:rFonts w:ascii="Arial" w:cs="Arial" w:eastAsia="Arial" w:hAnsi="Arial"/>
                  <w:color w:val="000000"/>
                  <w:sz w:val="20"/>
                  <w:szCs w:val="20"/>
                  <w:rtl w:val="0"/>
                </w:rPr>
                <w:t xml:space="preserve"> </w:t>
              </w:r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3E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2" w:lineRule="auto"/>
              <w:rPr>
                <w:shd w:fill="auto" w:val="clear"/>
                <w:rPrChange w:author="Lea King" w:id="23" w:date="2020-05-05T13:45:00Z">
                  <w:rPr>
                    <w:color w:val="000000"/>
                  </w:rPr>
                </w:rPrChange>
              </w:rPr>
              <w:pPrChange w:author="Lea King" w:id="0" w:date="2020-05-05T13:45:00Z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</w:pPr>
              </w:pPrChange>
            </w:pPr>
            <w:ins w:author="Lea King" w:id="22" w:date="2020-05-05T13:08:00Z">
              <w:r w:rsidDel="00000000" w:rsidR="00000000" w:rsidRPr="00000000">
                <w:rPr>
                  <w:rFonts w:ascii="Arial" w:cs="Arial" w:eastAsia="Arial" w:hAnsi="Arial"/>
                  <w:color w:val="000000"/>
                  <w:sz w:val="20"/>
                  <w:szCs w:val="20"/>
                  <w:rtl w:val="0"/>
                </w:rPr>
                <w:t xml:space="preserve">If EecEmplStatus = T and eectermtype</w:t>
              </w:r>
              <w:r w:rsidDel="00000000" w:rsidR="00000000" w:rsidRPr="00000000">
                <w:rPr>
                  <w:rFonts w:ascii="Calibri" w:cs="Calibri" w:eastAsia="Calibri" w:hAnsi="Calibri"/>
                  <w:color w:val="000000"/>
                  <w:sz w:val="22"/>
                  <w:szCs w:val="22"/>
                  <w:rtl w:val="0"/>
                </w:rPr>
                <w:t xml:space="preserve"> = I send</w:t>
              </w:r>
              <w:r w:rsidDel="00000000" w:rsidR="00000000" w:rsidRPr="00000000">
                <w:rPr>
                  <w:rFonts w:ascii="Arial" w:cs="Arial" w:eastAsia="Arial" w:hAnsi="Arial"/>
                  <w:color w:val="000000"/>
                  <w:sz w:val="20"/>
                  <w:szCs w:val="20"/>
                  <w:rtl w:val="0"/>
                </w:rPr>
                <w:t xml:space="preserve"> INVOLUNTARYTERMINATION</w:t>
              </w:r>
            </w:ins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Event Date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Date event in G took place MM-DD-YYYY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If edhChangeReason = 204, LEVNT4, 201 or LEVNT3 send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0"/>
                <w:szCs w:val="20"/>
                <w:rtl w:val="0"/>
              </w:rPr>
              <w:t xml:space="preserve">ConCOBRAStatusDate else send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eepDateOfCOBRAEvent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Original Enrollment Date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Date original enrollment in medical plan took place, required for HIPAA continuous coverage MM-DD-YYYY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ins w:author="Lea King" w:id="24" w:date="2020-05-05T13:27:00Z">
              <w:r w:rsidDel="00000000" w:rsidR="00000000" w:rsidRPr="00000000">
                <w:rPr>
                  <w:rFonts w:ascii="Arial" w:cs="Arial" w:eastAsia="Arial" w:hAnsi="Arial"/>
                  <w:color w:val="000000"/>
                  <w:rtl w:val="0"/>
                </w:rPr>
                <w:t xml:space="preserve">Eedbenstartdate</w:t>
              </w:r>
            </w:ins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AEI Eligible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Y/N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Default to N or remove all together – not applicable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Uses HCTC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Y/N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Uses Health Care Tax Credit, Default to N if unknown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Address 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Text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Street Address only, no city state or zip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Eepaddressline1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Address 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Text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For APT/Suite #, or spillover from 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Eepaddressline2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City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Text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Full city names please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Eepaddresscity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State or Province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Text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Full state names or two letter postal abbr. for US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Eepaddressstate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Postal Code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Zip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 digit or 9 digit US, with or without dashes, left open for foreign postal codes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Eepaddresszip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Country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Text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If blank, USA is assumed, Otherwise full Country Name please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Leave blank</w:t>
            </w:r>
          </w:p>
        </w:tc>
      </w:tr>
      <w:tr>
        <w:trPr>
          <w:trPrChange w:author="Lea King" w:id="25" w:date="2020-05-04T12:20:00Z">
            <w:trPr/>
          </w:trPrChange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tcPrChange w:author="Lea King" w:id="25" w:date="2020-05-04T12:20:00Z">
              <w:tcPr>
                <w:tcBorders>
                  <w:left w:color="000000" w:space="0" w:sz="4" w:val="single"/>
                  <w:bottom w:color="000000" w:space="0" w:sz="4" w:val="single"/>
                </w:tcBorders>
              </w:tcPr>
            </w:tcPrChange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tcPrChange w:author="Lea King" w:id="25" w:date="2020-05-04T12:20:00Z">
              <w:tcPr>
                <w:tcBorders>
                  <w:left w:color="000000" w:space="0" w:sz="4" w:val="single"/>
                  <w:bottom w:color="000000" w:space="0" w:sz="4" w:val="single"/>
                </w:tcBorders>
              </w:tcPr>
            </w:tcPrChange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Medical Plan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tcPrChange w:author="Lea King" w:id="25" w:date="2020-05-04T12:20:00Z">
              <w:tcPr>
                <w:tcBorders>
                  <w:left w:color="000000" w:space="0" w:sz="4" w:val="single"/>
                  <w:bottom w:color="000000" w:space="0" w:sz="4" w:val="single"/>
                </w:tcBorders>
              </w:tcPr>
            </w:tcPrChange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Text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tcPrChange w:author="Lea King" w:id="25" w:date="2020-05-04T12:20:00Z">
              <w:tcPr>
                <w:tcBorders>
                  <w:left w:color="000000" w:space="0" w:sz="4" w:val="single"/>
                  <w:bottom w:color="000000" w:space="0" w:sz="4" w:val="single"/>
                </w:tcBorders>
              </w:tcPr>
            </w:tcPrChange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tcPrChange w:author="Lea King" w:id="25" w:date="2020-05-04T12:20:00Z">
              <w:tcPr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</w:tcPrChange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Must match a plan on file for your company, or NONE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tcPrChange w:author="Lea King" w:id="25" w:date="2020-05-04T12:20:00Z">
              <w:tcPr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ffff00" w:val="clear"/>
              </w:tcPr>
            </w:tcPrChange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7"/>
                <w:szCs w:val="17"/>
              </w:rPr>
            </w:pPr>
            <w:ins w:author="Lea King" w:id="31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If eeddedcode =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HDHP</w:t>
            </w:r>
            <w:ins w:author="Lea King" w:id="32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 send </w:t>
              </w:r>
            </w:ins>
            <w:r w:rsidDel="00000000" w:rsidR="00000000" w:rsidRPr="00000000">
              <w:rPr>
                <w:rFonts w:ascii="Arial" w:cs="Arial" w:eastAsia="Arial" w:hAnsi="Arial"/>
                <w:color w:val="000000"/>
                <w:sz w:val="17"/>
                <w:szCs w:val="17"/>
                <w:rtl w:val="0"/>
              </w:rPr>
              <w:t xml:space="preserve">HDHP Plan</w:t>
            </w:r>
          </w:p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ins w:author="Lea King" w:id="33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If eeddedcode =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PPO</w:t>
            </w:r>
            <w:ins w:author="Lea King" w:id="34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 send </w:t>
              </w:r>
            </w:ins>
            <w:r w:rsidDel="00000000" w:rsidR="00000000" w:rsidRPr="00000000">
              <w:rPr>
                <w:rFonts w:ascii="Arial" w:cs="Arial" w:eastAsia="Arial" w:hAnsi="Arial"/>
                <w:color w:val="000000"/>
                <w:sz w:val="17"/>
                <w:szCs w:val="17"/>
                <w:rtl w:val="0"/>
              </w:rPr>
              <w:t xml:space="preserve">PPO Plan</w:t>
            </w:r>
            <w:del w:author="Lea King" w:id="35" w:date="2020-05-04T12:19:00Z">
              <w:r w:rsidDel="00000000" w:rsidR="00000000" w:rsidRPr="00000000">
                <w:rPr>
                  <w:rFonts w:ascii="Tahoma" w:cs="Tahoma" w:eastAsia="Tahoma" w:hAnsi="Tahoma"/>
                  <w:color w:val="000000"/>
                  <w:rtl w:val="0"/>
                </w:rPr>
                <w:delText xml:space="preserve">BCBS PPO Plan or </w:delText>
              </w:r>
              <w:r w:rsidDel="00000000" w:rsidR="00000000" w:rsidRPr="00000000">
                <w:rPr>
                  <w:color w:val="000000"/>
                  <w:rtl w:val="0"/>
                </w:rPr>
                <w:delText xml:space="preserve"> </w:delText>
              </w:r>
            </w:del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Medical Coverage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Cov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ns w:author="Lea King" w:id="36" w:date="2020-05-04T12:12:00Z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See below for acceptable values, ignored if R is NONE</w:t>
            </w:r>
            <w:ins w:author="Lea King" w:id="36" w:date="2020-05-04T12:12:00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shd w:fill="auto" w:val="clear"/>
                <w:rPrChange w:author="Lea King" w:id="37" w:date="2020-05-04T12:13:00Z">
                  <w:rPr>
                    <w:color w:val="000000"/>
                  </w:rPr>
                </w:rPrChange>
              </w:rPr>
              <w:pPrChange w:author="Lea King" w:id="0" w:date="2020-05-04T12:13:00Z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</w:pPr>
              </w:pPrChange>
            </w:pPr>
            <w:ins w:author="Lea King" w:id="36" w:date="2020-05-04T12:12:00Z">
              <w:r w:rsidDel="00000000" w:rsidR="00000000" w:rsidRPr="00000000">
                <w:rPr>
                  <w:color w:val="000000"/>
                  <w:rtl w:val="0"/>
                </w:rPr>
                <w:t xml:space="preserve">EE, EE+SPOUSE, EE+CHILD, EE+CHILDREN, EE+FAMILY</w:t>
              </w:r>
            </w:ins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ns w:author="Lea King" w:id="39" w:date="2020-05-04T12:19:00Z"/>
                <w:color w:val="000000"/>
              </w:rPr>
            </w:pPr>
            <w:ins w:author="Lea King" w:id="38" w:date="2020-05-04T12:17:00Z">
              <w:r w:rsidDel="00000000" w:rsidR="00000000" w:rsidRPr="00000000">
                <w:rPr>
                  <w:color w:val="000000"/>
                  <w:rtl w:val="0"/>
                </w:rPr>
                <w:t xml:space="preserve">If eeddedcode =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 HDHP or PPO</w:t>
            </w:r>
            <w:ins w:author="Lea King" w:id="39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 and eedbenoption = EE send EE</w:t>
              </w:r>
            </w:ins>
          </w:p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ns w:author="Lea King" w:id="39" w:date="2020-05-04T12:19:00Z"/>
                <w:color w:val="000000"/>
              </w:rPr>
            </w:pPr>
            <w:ins w:author="Lea King" w:id="39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If eedbenoption = EES send EE+SPOUSE</w:t>
              </w:r>
            </w:ins>
          </w:p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ns w:author="Lea King" w:id="39" w:date="2020-05-04T12:19:00Z"/>
                <w:color w:val="000000"/>
              </w:rPr>
            </w:pPr>
            <w:ins w:author="Lea King" w:id="39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If eedbenoption = EEC send EE+CHILDREN</w:t>
              </w:r>
            </w:ins>
          </w:p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ns w:author="Lea King" w:id="39" w:date="2020-05-04T12:19:00Z"/>
                <w:color w:val="000000"/>
              </w:rPr>
            </w:pPr>
            <w:ins w:author="Lea King" w:id="39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If eedbenoption = EEF and send EE+ FAMILY</w:t>
              </w:r>
            </w:ins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ins w:author="Lea King" w:id="39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Else leave blank</w:t>
              </w:r>
            </w:ins>
            <w:r w:rsidDel="00000000" w:rsidR="00000000" w:rsidRPr="00000000">
              <w:rPr>
                <w:rtl w:val="0"/>
              </w:rPr>
            </w:r>
          </w:p>
        </w:tc>
      </w:tr>
      <w:tr>
        <w:trPr>
          <w:trPrChange w:author="Lea King" w:id="40" w:date="2020-05-04T12:19:00Z">
            <w:trPr/>
          </w:trPrChange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tcPrChange w:author="Lea King" w:id="40" w:date="2020-05-04T12:19:00Z">
              <w:tcPr>
                <w:tcBorders>
                  <w:left w:color="000000" w:space="0" w:sz="4" w:val="single"/>
                  <w:bottom w:color="000000" w:space="0" w:sz="4" w:val="single"/>
                </w:tcBorders>
              </w:tcPr>
            </w:tcPrChange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tcPrChange w:author="Lea King" w:id="40" w:date="2020-05-04T12:19:00Z">
              <w:tcPr>
                <w:tcBorders>
                  <w:left w:color="000000" w:space="0" w:sz="4" w:val="single"/>
                  <w:bottom w:color="000000" w:space="0" w:sz="4" w:val="single"/>
                </w:tcBorders>
              </w:tcPr>
            </w:tcPrChange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Dental Plan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tcPrChange w:author="Lea King" w:id="40" w:date="2020-05-04T12:19:00Z">
              <w:tcPr>
                <w:tcBorders>
                  <w:left w:color="000000" w:space="0" w:sz="4" w:val="single"/>
                  <w:bottom w:color="000000" w:space="0" w:sz="4" w:val="single"/>
                </w:tcBorders>
              </w:tcPr>
            </w:tcPrChange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Text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tcPrChange w:author="Lea King" w:id="40" w:date="2020-05-04T12:19:00Z">
              <w:tcPr>
                <w:tcBorders>
                  <w:left w:color="000000" w:space="0" w:sz="4" w:val="single"/>
                  <w:bottom w:color="000000" w:space="0" w:sz="4" w:val="single"/>
                </w:tcBorders>
              </w:tcPr>
            </w:tcPrChange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tcPrChange w:author="Lea King" w:id="40" w:date="2020-05-04T12:19:00Z">
              <w:tcPr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</w:tcPrChange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Must match a plan on file for your company, or NONE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tcPrChange w:author="Lea King" w:id="40" w:date="2020-05-04T12:19:00Z">
              <w:tcPr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ffff00" w:val="clear"/>
              </w:tcPr>
            </w:tcPrChange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7"/>
                <w:szCs w:val="17"/>
              </w:rPr>
            </w:pPr>
            <w:ins w:author="Lea King" w:id="46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If eeddedcode =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DENHI</w:t>
            </w:r>
            <w:ins w:author="Lea King" w:id="47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 send </w:t>
              </w:r>
            </w:ins>
            <w:r w:rsidDel="00000000" w:rsidR="00000000" w:rsidRPr="00000000">
              <w:rPr>
                <w:rFonts w:ascii="Arial" w:cs="Arial" w:eastAsia="Arial" w:hAnsi="Arial"/>
                <w:color w:val="000000"/>
                <w:sz w:val="17"/>
                <w:szCs w:val="17"/>
                <w:rtl w:val="0"/>
              </w:rPr>
              <w:t xml:space="preserve">Dental High MAC Plan</w:t>
            </w:r>
          </w:p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ns w:author="Lea King" w:id="50" w:date="2020-05-04T12:19:00Z"/>
                <w:color w:val="000000"/>
              </w:rPr>
            </w:pPr>
            <w:ins w:author="Lea King" w:id="48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If eeddedcode =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DENLO</w:t>
            </w:r>
            <w:ins w:author="Lea King" w:id="49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 send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7"/>
                <w:szCs w:val="17"/>
                <w:rtl w:val="0"/>
              </w:rPr>
              <w:t xml:space="preserve">Dental Low MAC Plan</w:t>
            </w:r>
            <w:ins w:author="Lea King" w:id="50" w:date="2020-05-04T12:19:00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ins w:author="Lea King" w:id="50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else send NONE</w:t>
              </w:r>
            </w:ins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Dental Coverage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Cov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ns w:author="Lea King" w:id="51" w:date="2020-05-04T12:12:00Z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See below for acceptable values, ignored if T is NONE</w:t>
            </w:r>
            <w:ins w:author="Lea King" w:id="51" w:date="2020-05-04T12:12:00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shd w:fill="auto" w:val="clear"/>
                <w:rPrChange w:author="Lea King" w:id="52" w:date="2020-05-04T12:12:00Z">
                  <w:rPr>
                    <w:color w:val="000000"/>
                  </w:rPr>
                </w:rPrChange>
              </w:rPr>
              <w:pPrChange w:author="Lea King" w:id="0" w:date="2020-05-04T12:12:00Z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</w:pPr>
              </w:pPrChange>
            </w:pPr>
            <w:ins w:author="Lea King" w:id="51" w:date="2020-05-04T12:12:00Z">
              <w:r w:rsidDel="00000000" w:rsidR="00000000" w:rsidRPr="00000000">
                <w:rPr>
                  <w:color w:val="000000"/>
                  <w:rtl w:val="0"/>
                </w:rPr>
                <w:t xml:space="preserve">EE, EE+SPOUSE, EE+CHILD, EE+CHILDREN, EE+FAMILY </w:t>
              </w:r>
            </w:ins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ns w:author="Lea King" w:id="54" w:date="2020-05-04T12:17:00Z"/>
                <w:color w:val="000000"/>
              </w:rPr>
            </w:pPr>
            <w:ins w:author="Lea King" w:id="53" w:date="2020-05-04T12:17:00Z">
              <w:r w:rsidDel="00000000" w:rsidR="00000000" w:rsidRPr="00000000">
                <w:rPr>
                  <w:color w:val="000000"/>
                  <w:rtl w:val="0"/>
                </w:rPr>
                <w:t xml:space="preserve">If eeddedcode =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DENHI or DENLO </w:t>
            </w:r>
            <w:ins w:author="Lea King" w:id="54" w:date="2020-05-04T12:17:00Z">
              <w:r w:rsidDel="00000000" w:rsidR="00000000" w:rsidRPr="00000000">
                <w:rPr>
                  <w:color w:val="000000"/>
                  <w:rtl w:val="0"/>
                </w:rPr>
                <w:t xml:space="preserve">and eedbenoption = EE send EE</w:t>
              </w:r>
            </w:ins>
          </w:p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ns w:author="Lea King" w:id="54" w:date="2020-05-04T12:17:00Z"/>
                <w:color w:val="000000"/>
              </w:rPr>
            </w:pPr>
            <w:ins w:author="Lea King" w:id="54" w:date="2020-05-04T12:17:00Z">
              <w:r w:rsidDel="00000000" w:rsidR="00000000" w:rsidRPr="00000000">
                <w:rPr>
                  <w:color w:val="000000"/>
                  <w:rtl w:val="0"/>
                </w:rPr>
                <w:t xml:space="preserve">If eedbenoption = EES send EE+SPOUSE</w:t>
              </w:r>
            </w:ins>
          </w:p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ns w:author="Lea King" w:id="54" w:date="2020-05-04T12:17:00Z"/>
                <w:color w:val="000000"/>
              </w:rPr>
            </w:pPr>
            <w:ins w:author="Lea King" w:id="54" w:date="2020-05-04T12:17:00Z">
              <w:r w:rsidDel="00000000" w:rsidR="00000000" w:rsidRPr="00000000">
                <w:rPr>
                  <w:color w:val="000000"/>
                  <w:rtl w:val="0"/>
                </w:rPr>
                <w:t xml:space="preserve">If eedbenoption = EEC send EE+CHILDREN</w:t>
              </w:r>
            </w:ins>
          </w:p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ns w:author="Lea King" w:id="54" w:date="2020-05-04T12:17:00Z"/>
                <w:color w:val="000000"/>
              </w:rPr>
            </w:pPr>
            <w:ins w:author="Lea King" w:id="54" w:date="2020-05-04T12:17:00Z">
              <w:r w:rsidDel="00000000" w:rsidR="00000000" w:rsidRPr="00000000">
                <w:rPr>
                  <w:color w:val="000000"/>
                  <w:rtl w:val="0"/>
                </w:rPr>
                <w:t xml:space="preserve">If eedbenoption = EEF and send EE+ FAMILY</w:t>
              </w:r>
            </w:ins>
          </w:p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ins w:author="Lea King" w:id="54" w:date="2020-05-04T12:17:00Z">
              <w:r w:rsidDel="00000000" w:rsidR="00000000" w:rsidRPr="00000000">
                <w:rPr>
                  <w:color w:val="000000"/>
                  <w:rtl w:val="0"/>
                </w:rPr>
                <w:t xml:space="preserve">Else leave blank</w:t>
              </w:r>
            </w:ins>
            <w:r w:rsidDel="00000000" w:rsidR="00000000" w:rsidRPr="00000000">
              <w:rPr>
                <w:rtl w:val="0"/>
              </w:rPr>
            </w:r>
          </w:p>
        </w:tc>
      </w:tr>
      <w:tr>
        <w:trPr>
          <w:trPrChange w:author="Lea King" w:id="55" w:date="2020-05-04T12:16:00Z">
            <w:trPr/>
          </w:trPrChange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tcPrChange w:author="Lea King" w:id="55" w:date="2020-05-04T12:16:00Z">
              <w:tcPr>
                <w:tcBorders>
                  <w:left w:color="000000" w:space="0" w:sz="4" w:val="single"/>
                  <w:bottom w:color="000000" w:space="0" w:sz="4" w:val="single"/>
                </w:tcBorders>
              </w:tcPr>
            </w:tcPrChange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tcPrChange w:author="Lea King" w:id="55" w:date="2020-05-04T12:16:00Z">
              <w:tcPr>
                <w:tcBorders>
                  <w:left w:color="000000" w:space="0" w:sz="4" w:val="single"/>
                  <w:bottom w:color="000000" w:space="0" w:sz="4" w:val="single"/>
                </w:tcBorders>
              </w:tcPr>
            </w:tcPrChange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Vision Plan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tcPrChange w:author="Lea King" w:id="55" w:date="2020-05-04T12:16:00Z">
              <w:tcPr>
                <w:tcBorders>
                  <w:left w:color="000000" w:space="0" w:sz="4" w:val="single"/>
                  <w:bottom w:color="000000" w:space="0" w:sz="4" w:val="single"/>
                </w:tcBorders>
              </w:tcPr>
            </w:tcPrChange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Text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tcPrChange w:author="Lea King" w:id="55" w:date="2020-05-04T12:16:00Z">
              <w:tcPr>
                <w:tcBorders>
                  <w:left w:color="000000" w:space="0" w:sz="4" w:val="single"/>
                  <w:bottom w:color="000000" w:space="0" w:sz="4" w:val="single"/>
                </w:tcBorders>
              </w:tcPr>
            </w:tcPrChange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tcPrChange w:author="Lea King" w:id="55" w:date="2020-05-04T12:16:00Z">
              <w:tcPr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</w:tcPrChange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Must match a plan on file for your company, or NONE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tcPrChange w:author="Lea King" w:id="55" w:date="2020-05-04T12:16:00Z">
              <w:tcPr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ffff00" w:val="clear"/>
              </w:tcPr>
            </w:tcPrChange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ns w:author="Lea King" w:id="63" w:date="2020-05-04T12:19:00Z"/>
                <w:color w:val="000000"/>
              </w:rPr>
            </w:pPr>
            <w:ins w:author="Lea King" w:id="61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If eeddedcode =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VIS</w:t>
            </w:r>
            <w:ins w:author="Lea King" w:id="62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 send </w:t>
              </w:r>
            </w:ins>
            <w:r w:rsidDel="00000000" w:rsidR="00000000" w:rsidRPr="00000000">
              <w:rPr>
                <w:rFonts w:ascii="Arial" w:cs="Arial" w:eastAsia="Arial" w:hAnsi="Arial"/>
                <w:color w:val="000000"/>
                <w:sz w:val="17"/>
                <w:szCs w:val="17"/>
                <w:rtl w:val="0"/>
              </w:rPr>
              <w:t xml:space="preserve">Vision Plan</w:t>
            </w:r>
            <w:r w:rsidDel="00000000" w:rsidR="00000000" w:rsidRPr="00000000">
              <w:rPr>
                <w:rFonts w:ascii="Tahoma" w:cs="Tahoma" w:eastAsia="Tahoma" w:hAnsi="Tahoma"/>
                <w:color w:val="000000"/>
                <w:rtl w:val="0"/>
              </w:rPr>
              <w:t xml:space="preserve"> </w:t>
            </w:r>
            <w:del w:author="Lea King" w:id="63" w:date="2020-05-04T12:19:00Z">
              <w:r w:rsidDel="00000000" w:rsidR="00000000" w:rsidRPr="00000000">
                <w:rPr>
                  <w:rFonts w:ascii="Tahoma" w:cs="Tahoma" w:eastAsia="Tahoma" w:hAnsi="Tahoma"/>
                  <w:color w:val="000000"/>
                  <w:rtl w:val="0"/>
                </w:rPr>
                <w:delText xml:space="preserve">BCBS PPO Plan or </w:delText>
              </w:r>
              <w:r w:rsidDel="00000000" w:rsidR="00000000" w:rsidRPr="00000000">
                <w:rPr>
                  <w:color w:val="000000"/>
                  <w:rtl w:val="0"/>
                </w:rPr>
                <w:delText xml:space="preserve"> </w:delText>
              </w:r>
            </w:del>
            <w:ins w:author="Lea King" w:id="63" w:date="2020-05-04T12:19:00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ins w:author="Lea King" w:id="63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else send NONE</w:t>
              </w:r>
            </w:ins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Vision Coverage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Cov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ns w:author="Lea King" w:id="64" w:date="2020-05-04T12:12:00Z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See below for acceptable values, ignored if V is NONE</w:t>
            </w:r>
            <w:ins w:author="Lea King" w:id="64" w:date="2020-05-04T12:12:00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shd w:fill="auto" w:val="clear"/>
                <w:rPrChange w:author="Lea King" w:id="65" w:date="2020-05-04T12:12:00Z">
                  <w:rPr>
                    <w:color w:val="000000"/>
                  </w:rPr>
                </w:rPrChange>
              </w:rPr>
              <w:pPrChange w:author="Lea King" w:id="0" w:date="2020-05-04T12:12:00Z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</w:pPr>
              </w:pPrChange>
            </w:pPr>
            <w:ins w:author="Lea King" w:id="64" w:date="2020-05-04T12:12:00Z">
              <w:r w:rsidDel="00000000" w:rsidR="00000000" w:rsidRPr="00000000">
                <w:rPr>
                  <w:color w:val="000000"/>
                  <w:rtl w:val="0"/>
                </w:rPr>
                <w:t xml:space="preserve">EE, EE+SPOUSE, EE+CHILD, EE+CHILDREN, EE+FAMILY, </w:t>
              </w:r>
            </w:ins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ns w:author="Lea King" w:id="67" w:date="2020-05-04T12:19:00Z"/>
                <w:color w:val="000000"/>
              </w:rPr>
            </w:pPr>
            <w:ins w:author="Lea King" w:id="66" w:date="2020-05-04T12:11:00Z">
              <w:r w:rsidDel="00000000" w:rsidR="00000000" w:rsidRPr="00000000">
                <w:rPr>
                  <w:color w:val="000000"/>
                  <w:rtl w:val="0"/>
                </w:rPr>
                <w:t xml:space="preserve">If eeddedcode =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VIS</w:t>
            </w:r>
            <w:ins w:author="Lea King" w:id="67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 and eedbenoption = EE send EE</w:t>
              </w:r>
            </w:ins>
          </w:p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ns w:author="Lea King" w:id="67" w:date="2020-05-04T12:19:00Z"/>
                <w:color w:val="000000"/>
              </w:rPr>
            </w:pPr>
            <w:ins w:author="Lea King" w:id="67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If eedbenoption = EES send EE+SPOUSE</w:t>
              </w:r>
            </w:ins>
          </w:p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ns w:author="Lea King" w:id="67" w:date="2020-05-04T12:19:00Z"/>
                <w:color w:val="000000"/>
              </w:rPr>
            </w:pPr>
            <w:ins w:author="Lea King" w:id="67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If eedbenoption = EEC send EE+CHILDREN</w:t>
              </w:r>
            </w:ins>
          </w:p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ns w:author="Lea King" w:id="67" w:date="2020-05-04T12:19:00Z"/>
                <w:color w:val="000000"/>
              </w:rPr>
            </w:pPr>
            <w:ins w:author="Lea King" w:id="67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If eedbenoption = EEF and send EE+ FAMILY</w:t>
              </w:r>
            </w:ins>
          </w:p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ins w:author="Lea King" w:id="67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Else leave blank</w:t>
              </w:r>
            </w:ins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EAP Plan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Text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Must match a plan on file for your company, or NONE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ins w:author="Lea King" w:id="68" w:date="2020-05-05T13:40:00Z">
              <w:r w:rsidDel="00000000" w:rsidR="00000000" w:rsidRPr="00000000">
                <w:rPr>
                  <w:rtl w:val="0"/>
                </w:rPr>
                <w:t xml:space="preserve">N</w:t>
              </w:r>
            </w:ins>
            <w:r w:rsidDel="00000000" w:rsidR="00000000" w:rsidRPr="00000000">
              <w:rPr>
                <w:rtl w:val="0"/>
              </w:rPr>
              <w:t xml:space="preserve">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EAP Coverage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Cov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See below for acceptable values, typically defaults to ‘EE’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ins w:author="Lea King" w:id="69" w:date="2020-05-05T13:37:00Z">
              <w:r w:rsidDel="00000000" w:rsidR="00000000" w:rsidRPr="00000000">
                <w:rPr>
                  <w:color w:val="000000"/>
                  <w:rtl w:val="0"/>
                </w:rPr>
                <w:t xml:space="preserve">leave blank</w:t>
              </w:r>
            </w:ins>
            <w:del w:author="Lea King" w:id="69" w:date="2020-05-05T13:37:00Z">
              <w:r w:rsidDel="00000000" w:rsidR="00000000" w:rsidRPr="00000000">
                <w:rPr>
                  <w:color w:val="000000"/>
                  <w:rtl w:val="0"/>
                </w:rPr>
                <w:delText xml:space="preserve">Leave blank</w:delText>
              </w:r>
            </w:del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Z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FSA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Y/N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If a Health FSA or Limited FSA offered. Default to Y if unknown and AA (below)  is set, else default to N.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If eeddedcode = FSA send Y else send N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FSA Contrib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Money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Annual FSA Contribution, Ignored if Z is 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ns w:author="Lea King" w:id="70" w:date="2020-05-05T13:51:00Z"/>
                <w:rFonts w:ascii="Helvetica Neue" w:cs="Helvetica Neue" w:eastAsia="Helvetica Neue" w:hAnsi="Helvetica Neue"/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If eeddedcode = FSA send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0"/>
                <w:szCs w:val="20"/>
                <w:highlight w:val="white"/>
                <w:rtl w:val="0"/>
              </w:rPr>
              <w:t xml:space="preserve">EedEEGoalAmt</w:t>
            </w:r>
            <w:ins w:author="Lea King" w:id="70" w:date="2020-05-05T13:51:00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ins w:author="Lea King" w:id="70" w:date="2020-05-05T13:51:00Z">
              <w:r w:rsidDel="00000000" w:rsidR="00000000" w:rsidRPr="00000000">
                <w:rPr>
                  <w:rFonts w:ascii="Helvetica Neue" w:cs="Helvetica Neue" w:eastAsia="Helvetica Neue" w:hAnsi="Helvetica Neue"/>
                  <w:color w:val="000000"/>
                  <w:sz w:val="20"/>
                  <w:szCs w:val="20"/>
                  <w:highlight w:val="white"/>
                  <w:rtl w:val="0"/>
                </w:rPr>
                <w:t xml:space="preserve">Else leave blank</w:t>
              </w:r>
            </w:ins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AB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Spouse First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Text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First name of spouse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ins w:author="Lea King" w:id="71" w:date="2020-05-04T12:17:00Z">
              <w:r w:rsidDel="00000000" w:rsidR="00000000" w:rsidRPr="00000000">
                <w:rPr>
                  <w:color w:val="000000"/>
                  <w:rtl w:val="0"/>
                </w:rPr>
                <w:t xml:space="preserve">If eeddedcode =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DENHI, DENLO, HDHP, PPO</w:t>
            </w:r>
            <w:ins w:author="Lea King" w:id="72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 or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VIS</w:t>
            </w:r>
            <w:ins w:author="Lea King" w:id="73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and  conrelationship = SPS send connamefirst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AC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Spouse Last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Text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Last name of spouse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ins w:author="Lea King" w:id="74" w:date="2020-05-04T12:17:00Z">
              <w:r w:rsidDel="00000000" w:rsidR="00000000" w:rsidRPr="00000000">
                <w:rPr>
                  <w:color w:val="000000"/>
                  <w:rtl w:val="0"/>
                </w:rPr>
                <w:t xml:space="preserve">If eeddedcode =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DENHI, DENLO, HDHP, PPO</w:t>
            </w:r>
            <w:ins w:author="Lea King" w:id="75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 or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VIS</w:t>
            </w:r>
            <w:ins w:author="Lea King" w:id="76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and  conrelationship = SPS send connamelast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Spouse SSN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SSN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ins w:author="Lea King" w:id="77" w:date="2020-05-04T12:17:00Z">
              <w:r w:rsidDel="00000000" w:rsidR="00000000" w:rsidRPr="00000000">
                <w:rPr>
                  <w:color w:val="000000"/>
                  <w:rtl w:val="0"/>
                </w:rPr>
                <w:t xml:space="preserve">If eeddedcode =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DENHI, DENLO, HDHP, PPO</w:t>
            </w:r>
            <w:ins w:author="Lea King" w:id="78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 or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VIS</w:t>
            </w:r>
            <w:ins w:author="Lea King" w:id="79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and  conrelationship = SPS send conssn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Spouse DOB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MM-DD-YYYY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ins w:author="Lea King" w:id="80" w:date="2020-05-04T12:17:00Z">
              <w:r w:rsidDel="00000000" w:rsidR="00000000" w:rsidRPr="00000000">
                <w:rPr>
                  <w:color w:val="000000"/>
                  <w:rtl w:val="0"/>
                </w:rPr>
                <w:t xml:space="preserve">If eeddedcode =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DENHI, DENLO, HDHP, PPO</w:t>
            </w:r>
            <w:ins w:author="Lea King" w:id="81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 or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VIS</w:t>
            </w:r>
            <w:ins w:author="Lea King" w:id="82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and  conrelationship = SPS send condateofbirth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AF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CH1 First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Text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First name of child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ins w:author="Lea King" w:id="83" w:date="2020-05-04T12:17:00Z">
              <w:r w:rsidDel="00000000" w:rsidR="00000000" w:rsidRPr="00000000">
                <w:rPr>
                  <w:color w:val="000000"/>
                  <w:rtl w:val="0"/>
                </w:rPr>
                <w:t xml:space="preserve">If eeddedcode =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DENHI, DENLO, HDHP, PPO</w:t>
            </w:r>
            <w:ins w:author="Lea King" w:id="84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 or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VIS</w:t>
            </w:r>
            <w:ins w:author="Lea King" w:id="85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and  conrelationship = CHL, DCH, DPC or STC send connamefirst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CH1 Last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Text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Last name of child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ins w:author="Lea King" w:id="86" w:date="2020-05-04T12:17:00Z">
              <w:r w:rsidDel="00000000" w:rsidR="00000000" w:rsidRPr="00000000">
                <w:rPr>
                  <w:color w:val="000000"/>
                  <w:rtl w:val="0"/>
                </w:rPr>
                <w:t xml:space="preserve">If eeddedcode =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DENHI, DENLO, HDHP, PPO</w:t>
            </w:r>
            <w:ins w:author="Lea King" w:id="87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 or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VIS</w:t>
            </w:r>
            <w:ins w:author="Lea King" w:id="88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and  conrelationship = CHL, DCH, DPC or STC send connamelast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AH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CH1 SSN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SSN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ins w:author="Lea King" w:id="89" w:date="2020-05-04T12:17:00Z">
              <w:r w:rsidDel="00000000" w:rsidR="00000000" w:rsidRPr="00000000">
                <w:rPr>
                  <w:color w:val="000000"/>
                  <w:rtl w:val="0"/>
                </w:rPr>
                <w:t xml:space="preserve">If eeddedcode =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DENHI, DENLO, HDHP, PPO</w:t>
            </w:r>
            <w:ins w:author="Lea King" w:id="90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 or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VIS</w:t>
            </w:r>
            <w:ins w:author="Lea King" w:id="91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and  conrelationship = CHL, DCH, DPC or STC send conssn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AI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CH1 DOB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MM-DD-YYYY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ins w:author="Lea King" w:id="92" w:date="2020-05-04T12:17:00Z">
              <w:r w:rsidDel="00000000" w:rsidR="00000000" w:rsidRPr="00000000">
                <w:rPr>
                  <w:color w:val="000000"/>
                  <w:rtl w:val="0"/>
                </w:rPr>
                <w:t xml:space="preserve">If eeddedcode =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DENHI, DENLO, HDHP, PPO</w:t>
            </w:r>
            <w:ins w:author="Lea King" w:id="93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 or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VIS</w:t>
            </w:r>
            <w:ins w:author="Lea King" w:id="94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and  conrelationship = CHL, DCH, DPC or STC send condateofbirth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AJ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CH2 First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Text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First name of child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ins w:author="Lea King" w:id="95" w:date="2020-05-04T12:17:00Z">
              <w:r w:rsidDel="00000000" w:rsidR="00000000" w:rsidRPr="00000000">
                <w:rPr>
                  <w:color w:val="000000"/>
                  <w:rtl w:val="0"/>
                </w:rPr>
                <w:t xml:space="preserve">If eeddedcode =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DENHI, DENLO, HDHP, PPO</w:t>
            </w:r>
            <w:ins w:author="Lea King" w:id="96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 or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VIS</w:t>
            </w:r>
            <w:ins w:author="Lea King" w:id="97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and  conrelationship = CHL, DCH, DPC or STC send connamefirst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AK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CH2 Last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Text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Last name of child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ins w:author="Lea King" w:id="98" w:date="2020-05-04T12:17:00Z">
              <w:r w:rsidDel="00000000" w:rsidR="00000000" w:rsidRPr="00000000">
                <w:rPr>
                  <w:color w:val="000000"/>
                  <w:rtl w:val="0"/>
                </w:rPr>
                <w:t xml:space="preserve">If eeddedcode =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DENHI, DENLO, HDHP, PPO</w:t>
            </w:r>
            <w:ins w:author="Lea King" w:id="99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 or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VIS</w:t>
            </w:r>
            <w:ins w:author="Lea King" w:id="100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and  conrelationship = CHL, DCH, DPC or STC send connamelast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CH2 SSN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SSN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ins w:author="Lea King" w:id="101" w:date="2020-05-04T12:17:00Z">
              <w:r w:rsidDel="00000000" w:rsidR="00000000" w:rsidRPr="00000000">
                <w:rPr>
                  <w:color w:val="000000"/>
                  <w:rtl w:val="0"/>
                </w:rPr>
                <w:t xml:space="preserve">If eeddedcode =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DENHI, DENLO, HDHP, PPO</w:t>
            </w:r>
            <w:ins w:author="Lea King" w:id="102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 or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VIS</w:t>
            </w:r>
            <w:ins w:author="Lea King" w:id="103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and  conrelationship = CHL, DCH, DPC or STC send conssn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CH2 DOB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MM-DD-YYYY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ins w:author="Lea King" w:id="104" w:date="2020-05-04T12:17:00Z">
              <w:r w:rsidDel="00000000" w:rsidR="00000000" w:rsidRPr="00000000">
                <w:rPr>
                  <w:color w:val="000000"/>
                  <w:rtl w:val="0"/>
                </w:rPr>
                <w:t xml:space="preserve">If eeddedcode =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DENHI, DENLO, HDHP, PPO</w:t>
            </w:r>
            <w:ins w:author="Lea King" w:id="105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 or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VIS</w:t>
            </w:r>
            <w:ins w:author="Lea King" w:id="106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and  conrelationship = CHL, DCH, DPC or STC send condateofbirth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CH3 First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Text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First name of child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ins w:author="Lea King" w:id="107" w:date="2020-05-04T12:17:00Z">
              <w:r w:rsidDel="00000000" w:rsidR="00000000" w:rsidRPr="00000000">
                <w:rPr>
                  <w:color w:val="000000"/>
                  <w:rtl w:val="0"/>
                </w:rPr>
                <w:t xml:space="preserve">If eeddedcode =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DENHI, DENLO, HDHP, PPO</w:t>
            </w:r>
            <w:ins w:author="Lea King" w:id="108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 or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VIS</w:t>
            </w:r>
            <w:ins w:author="Lea King" w:id="109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and  conrelationship = CHL, DCH, DPC or STC send connamefirst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CH3 Last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Text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Last name of child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ins w:author="Lea King" w:id="110" w:date="2020-05-04T12:17:00Z">
              <w:r w:rsidDel="00000000" w:rsidR="00000000" w:rsidRPr="00000000">
                <w:rPr>
                  <w:color w:val="000000"/>
                  <w:rtl w:val="0"/>
                </w:rPr>
                <w:t xml:space="preserve">If eeddedcode =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DENHI, DENLO, HDHP, PPO</w:t>
            </w:r>
            <w:ins w:author="Lea King" w:id="111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 or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VIS</w:t>
            </w:r>
            <w:ins w:author="Lea King" w:id="112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and  conrelationship = CHL, DCH, DPC or STC send connamelast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CH3 SSN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SSN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ins w:author="Lea King" w:id="113" w:date="2020-05-04T12:17:00Z">
              <w:r w:rsidDel="00000000" w:rsidR="00000000" w:rsidRPr="00000000">
                <w:rPr>
                  <w:color w:val="000000"/>
                  <w:rtl w:val="0"/>
                </w:rPr>
                <w:t xml:space="preserve">If eeddedcode =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DENHI, DENLO, HDHP, PPO</w:t>
            </w:r>
            <w:ins w:author="Lea King" w:id="114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 or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VIS</w:t>
            </w:r>
            <w:ins w:author="Lea King" w:id="115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and  conrelationship = CHL, DCH, DPC or STC send conssn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AQ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CH3 DOB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MM-DD-YYYY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ins w:author="Lea King" w:id="116" w:date="2020-05-04T12:17:00Z">
              <w:r w:rsidDel="00000000" w:rsidR="00000000" w:rsidRPr="00000000">
                <w:rPr>
                  <w:color w:val="000000"/>
                  <w:rtl w:val="0"/>
                </w:rPr>
                <w:t xml:space="preserve">If eeddedcode =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DENHI, DENLO, HDHP, PPO</w:t>
            </w:r>
            <w:ins w:author="Lea King" w:id="117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 or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VIS</w:t>
            </w:r>
            <w:ins w:author="Lea King" w:id="118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and  conrelationship = CHL, DCH, DPC or STC send condateofbirth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CH4 First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Text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First name of child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ins w:author="Lea King" w:id="119" w:date="2020-05-04T12:17:00Z">
              <w:r w:rsidDel="00000000" w:rsidR="00000000" w:rsidRPr="00000000">
                <w:rPr>
                  <w:color w:val="000000"/>
                  <w:rtl w:val="0"/>
                </w:rPr>
                <w:t xml:space="preserve">If eeddedcode =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DENHI, DENLO, HDHP, PPO</w:t>
            </w:r>
            <w:ins w:author="Lea King" w:id="120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 or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VIS</w:t>
            </w:r>
            <w:ins w:author="Lea King" w:id="121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and  conrelationship = CHL, DCH, DPC or STC send connamefirst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CH4 Last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Text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Last name of child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ins w:author="Lea King" w:id="122" w:date="2020-05-04T12:17:00Z">
              <w:r w:rsidDel="00000000" w:rsidR="00000000" w:rsidRPr="00000000">
                <w:rPr>
                  <w:color w:val="000000"/>
                  <w:rtl w:val="0"/>
                </w:rPr>
                <w:t xml:space="preserve">If eeddedcode =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DENHI, DENLO, HDHP, PPO</w:t>
            </w:r>
            <w:ins w:author="Lea King" w:id="123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 or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VIS</w:t>
            </w:r>
            <w:ins w:author="Lea King" w:id="124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and  conrelationship = CHL, DCH, DPC or STC send connamelast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CH4 SSN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SSN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ins w:author="Lea King" w:id="125" w:date="2020-05-04T12:17:00Z">
              <w:r w:rsidDel="00000000" w:rsidR="00000000" w:rsidRPr="00000000">
                <w:rPr>
                  <w:color w:val="000000"/>
                  <w:rtl w:val="0"/>
                </w:rPr>
                <w:t xml:space="preserve">If eeddedcode =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DENHI, DENLO, HDHP, PPO</w:t>
            </w:r>
            <w:ins w:author="Lea King" w:id="126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 or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VIS</w:t>
            </w:r>
            <w:ins w:author="Lea King" w:id="127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and  conrelationship = CHL, DCH, DPC or STC send conssn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AU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CH4 DOB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MM-DD-YYYY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ins w:author="Lea King" w:id="128" w:date="2020-05-04T12:17:00Z">
              <w:r w:rsidDel="00000000" w:rsidR="00000000" w:rsidRPr="00000000">
                <w:rPr>
                  <w:color w:val="000000"/>
                  <w:rtl w:val="0"/>
                </w:rPr>
                <w:t xml:space="preserve">If eeddedcode =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DENHI, DENLO, HDHP, PPO</w:t>
            </w:r>
            <w:ins w:author="Lea King" w:id="129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 or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VIS</w:t>
            </w:r>
            <w:ins w:author="Lea King" w:id="130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and  conrelationship = CHL, DCH, DPC or STC send condateofbirth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AV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CH5 First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Text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First name of child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ins w:author="Lea King" w:id="131" w:date="2020-05-04T12:17:00Z">
              <w:r w:rsidDel="00000000" w:rsidR="00000000" w:rsidRPr="00000000">
                <w:rPr>
                  <w:color w:val="000000"/>
                  <w:rtl w:val="0"/>
                </w:rPr>
                <w:t xml:space="preserve">If eeddedcode =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DENHI, DENLO, HDHP, PPO</w:t>
            </w:r>
            <w:ins w:author="Lea King" w:id="132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 or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VIS</w:t>
            </w:r>
            <w:ins w:author="Lea King" w:id="133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and  conrelationship = CHL, DCH, DPC or STC send connamefirst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AW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CH5 Last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Text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Last name of child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ins w:author="Lea King" w:id="134" w:date="2020-05-04T12:17:00Z">
              <w:r w:rsidDel="00000000" w:rsidR="00000000" w:rsidRPr="00000000">
                <w:rPr>
                  <w:color w:val="000000"/>
                  <w:rtl w:val="0"/>
                </w:rPr>
                <w:t xml:space="preserve">If eeddedcode =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DENHI, DENLO, HDHP, PPO</w:t>
            </w:r>
            <w:ins w:author="Lea King" w:id="135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 or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VIS</w:t>
            </w:r>
            <w:ins w:author="Lea King" w:id="136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and  conrelationship = CHL, DCH, DPC or STC send connamelast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AX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CH5 SSN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SSN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ins w:author="Lea King" w:id="137" w:date="2020-05-04T12:17:00Z">
              <w:r w:rsidDel="00000000" w:rsidR="00000000" w:rsidRPr="00000000">
                <w:rPr>
                  <w:color w:val="000000"/>
                  <w:rtl w:val="0"/>
                </w:rPr>
                <w:t xml:space="preserve">If eeddedcode =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DENHI, DENLO, HDHP, PPO</w:t>
            </w:r>
            <w:ins w:author="Lea King" w:id="138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 or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VIS</w:t>
            </w:r>
            <w:ins w:author="Lea King" w:id="139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and  conrelationship = CHL, DCH, DPC or STC send conssn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CH5 DOB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MM-DD-YYYY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ins w:author="Lea King" w:id="140" w:date="2020-05-04T12:17:00Z">
              <w:r w:rsidDel="00000000" w:rsidR="00000000" w:rsidRPr="00000000">
                <w:rPr>
                  <w:color w:val="000000"/>
                  <w:rtl w:val="0"/>
                </w:rPr>
                <w:t xml:space="preserve">If eeddedcode =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DENHI, DENLO, HDHP, PPO</w:t>
            </w:r>
            <w:ins w:author="Lea King" w:id="141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 or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VIS</w:t>
            </w:r>
            <w:ins w:author="Lea King" w:id="142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and  conrelationship = CHL, DCH, DPC or STC send condateofbirth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AZ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CH6 First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Text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First name of child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ins w:author="Lea King" w:id="143" w:date="2020-05-04T12:17:00Z">
              <w:r w:rsidDel="00000000" w:rsidR="00000000" w:rsidRPr="00000000">
                <w:rPr>
                  <w:color w:val="000000"/>
                  <w:rtl w:val="0"/>
                </w:rPr>
                <w:t xml:space="preserve">If eeddedcode =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DENHI, DENLO, HDHP, PPO</w:t>
            </w:r>
            <w:ins w:author="Lea King" w:id="144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 or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VIS</w:t>
            </w:r>
            <w:ins w:author="Lea King" w:id="145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and  conrelationship = CHL, DCH, DPC or STC send connamefirst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CH6 Last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Text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Last name of child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ins w:author="Lea King" w:id="146" w:date="2020-05-04T12:17:00Z">
              <w:r w:rsidDel="00000000" w:rsidR="00000000" w:rsidRPr="00000000">
                <w:rPr>
                  <w:color w:val="000000"/>
                  <w:rtl w:val="0"/>
                </w:rPr>
                <w:t xml:space="preserve">If eeddedcode =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DENHI, DENLO, HDHP, PPO</w:t>
            </w:r>
            <w:ins w:author="Lea King" w:id="147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 or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VIS</w:t>
            </w:r>
            <w:ins w:author="Lea King" w:id="148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and  conrelationship = CHL, DCH, DPC or STC send connamelast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BB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CH6 SSN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SSN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ins w:author="Lea King" w:id="149" w:date="2020-05-04T12:17:00Z">
              <w:r w:rsidDel="00000000" w:rsidR="00000000" w:rsidRPr="00000000">
                <w:rPr>
                  <w:color w:val="000000"/>
                  <w:rtl w:val="0"/>
                </w:rPr>
                <w:t xml:space="preserve">If eeddedcode =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DENHI, DENLO, HDHP, PPO</w:t>
            </w:r>
            <w:ins w:author="Lea King" w:id="150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 or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VIS</w:t>
            </w:r>
            <w:ins w:author="Lea King" w:id="151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and  conrelationship = CHL, DCH, DPC or STC send conssn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BC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CH6 DOB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MM-DD-YYYY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ins w:author="Lea King" w:id="152" w:date="2020-05-04T12:17:00Z">
              <w:r w:rsidDel="00000000" w:rsidR="00000000" w:rsidRPr="00000000">
                <w:rPr>
                  <w:color w:val="000000"/>
                  <w:rtl w:val="0"/>
                </w:rPr>
                <w:t xml:space="preserve">If eeddedcode =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DENHI, DENLO, HDHP, PPO</w:t>
            </w:r>
            <w:ins w:author="Lea King" w:id="153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 or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VIS</w:t>
            </w:r>
            <w:ins w:author="Lea King" w:id="154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and  conrelationship = CHL, DCH, DPC or STC send condateofbirth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CH7 First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Text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First name of child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ins w:author="Lea King" w:id="155" w:date="2020-05-04T12:17:00Z">
              <w:r w:rsidDel="00000000" w:rsidR="00000000" w:rsidRPr="00000000">
                <w:rPr>
                  <w:color w:val="000000"/>
                  <w:rtl w:val="0"/>
                </w:rPr>
                <w:t xml:space="preserve">If eeddedcode =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DENHI, DENLO, HDHP, PPO</w:t>
            </w:r>
            <w:ins w:author="Lea King" w:id="156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 or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VIS</w:t>
            </w:r>
            <w:ins w:author="Lea King" w:id="157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and  conrelationship = CHL, DCH, DPC or STC send connamefirst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CH7 Last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Text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Last name of child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ins w:author="Lea King" w:id="158" w:date="2020-05-04T12:17:00Z">
              <w:r w:rsidDel="00000000" w:rsidR="00000000" w:rsidRPr="00000000">
                <w:rPr>
                  <w:color w:val="000000"/>
                  <w:rtl w:val="0"/>
                </w:rPr>
                <w:t xml:space="preserve">If eeddedcode =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DENHI, DENLO, HDHP, PPO</w:t>
            </w:r>
            <w:ins w:author="Lea King" w:id="159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 or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VIS</w:t>
            </w:r>
            <w:ins w:author="Lea King" w:id="160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and  conrelationship = CHL, DCH, DPC or STC send connamelast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BF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CH7 SSN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SSN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ins w:author="Lea King" w:id="161" w:date="2020-05-04T12:17:00Z">
              <w:r w:rsidDel="00000000" w:rsidR="00000000" w:rsidRPr="00000000">
                <w:rPr>
                  <w:color w:val="000000"/>
                  <w:rtl w:val="0"/>
                </w:rPr>
                <w:t xml:space="preserve">If eeddedcode =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DENHI, DENLO, HDHP, PPO</w:t>
            </w:r>
            <w:ins w:author="Lea King" w:id="162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 or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VIS</w:t>
            </w:r>
            <w:ins w:author="Lea King" w:id="163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and  conrelationship = CHL, DCH, DPC or STC send conssn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CH7 DOB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MM-DD-YYYY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ins w:author="Lea King" w:id="164" w:date="2020-05-04T12:17:00Z">
              <w:r w:rsidDel="00000000" w:rsidR="00000000" w:rsidRPr="00000000">
                <w:rPr>
                  <w:color w:val="000000"/>
                  <w:rtl w:val="0"/>
                </w:rPr>
                <w:t xml:space="preserve">If eeddedcode =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DENHI, DENLO, HDHP, PPO</w:t>
            </w:r>
            <w:ins w:author="Lea King" w:id="165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 or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VIS</w:t>
            </w:r>
            <w:ins w:author="Lea King" w:id="166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and  conrelationship = CHL, DCH, DPC or STC send condateofbirth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BH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CH8 First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Text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First name of child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ins w:author="Lea King" w:id="167" w:date="2020-05-04T12:17:00Z">
              <w:r w:rsidDel="00000000" w:rsidR="00000000" w:rsidRPr="00000000">
                <w:rPr>
                  <w:color w:val="000000"/>
                  <w:rtl w:val="0"/>
                </w:rPr>
                <w:t xml:space="preserve">If eeddedcode =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DENHI, DENLO, HDHP, PPO</w:t>
            </w:r>
            <w:ins w:author="Lea King" w:id="168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 or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VIS</w:t>
            </w:r>
            <w:ins w:author="Lea King" w:id="169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and  conrelationship = CHL, DCH, DPC or STC send connamefirst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BI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CH8 Last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Text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Last name of child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ins w:author="Lea King" w:id="170" w:date="2020-05-04T12:17:00Z">
              <w:r w:rsidDel="00000000" w:rsidR="00000000" w:rsidRPr="00000000">
                <w:rPr>
                  <w:color w:val="000000"/>
                  <w:rtl w:val="0"/>
                </w:rPr>
                <w:t xml:space="preserve">If eeddedcode =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DENHI, DENLO, HDHP, PPO</w:t>
            </w:r>
            <w:ins w:author="Lea King" w:id="171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 or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VIS</w:t>
            </w:r>
            <w:ins w:author="Lea King" w:id="172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and  conrelationship = CHL, DCH, DPC or STC send connamelast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BJ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CH8 SSN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SSN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ins w:author="Lea King" w:id="173" w:date="2020-05-04T12:17:00Z">
              <w:r w:rsidDel="00000000" w:rsidR="00000000" w:rsidRPr="00000000">
                <w:rPr>
                  <w:color w:val="000000"/>
                  <w:rtl w:val="0"/>
                </w:rPr>
                <w:t xml:space="preserve">If eeddedcode =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DENHI, DENLO, HDHP, PPO</w:t>
            </w:r>
            <w:ins w:author="Lea King" w:id="174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 or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VIS</w:t>
            </w:r>
            <w:ins w:author="Lea King" w:id="175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and  conrelationship = CHL, DCH, DPC or STC send conssn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BK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CH8 DOB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MM-DD-YYYY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ins w:author="Lea King" w:id="176" w:date="2020-05-04T12:17:00Z">
              <w:r w:rsidDel="00000000" w:rsidR="00000000" w:rsidRPr="00000000">
                <w:rPr>
                  <w:color w:val="000000"/>
                  <w:rtl w:val="0"/>
                </w:rPr>
                <w:t xml:space="preserve">If eeddedcode =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DENHI, DENLO, HDHP, PPO</w:t>
            </w:r>
            <w:ins w:author="Lea King" w:id="177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 or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VIS</w:t>
            </w:r>
            <w:ins w:author="Lea King" w:id="178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and  conrelationship = CHL, DCH, DPC or STC send condateofbirth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CH9 First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Text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First name of child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ins w:author="Lea King" w:id="179" w:date="2020-05-04T12:17:00Z">
              <w:r w:rsidDel="00000000" w:rsidR="00000000" w:rsidRPr="00000000">
                <w:rPr>
                  <w:color w:val="000000"/>
                  <w:rtl w:val="0"/>
                </w:rPr>
                <w:t xml:space="preserve">If eeddedcode =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DENHI, DENLO, HDHP, PPO</w:t>
            </w:r>
            <w:ins w:author="Lea King" w:id="180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 or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VIS</w:t>
            </w:r>
            <w:ins w:author="Lea King" w:id="181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and  conrelationship = CHL, DCH, DPC or STC send connamefirst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CH9 Last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Text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Last name of child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ins w:author="Lea King" w:id="182" w:date="2020-05-04T12:17:00Z">
              <w:r w:rsidDel="00000000" w:rsidR="00000000" w:rsidRPr="00000000">
                <w:rPr>
                  <w:color w:val="000000"/>
                  <w:rtl w:val="0"/>
                </w:rPr>
                <w:t xml:space="preserve">If eeddedcode =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DENHI, DENLO, HDHP, PPO</w:t>
            </w:r>
            <w:ins w:author="Lea King" w:id="183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 or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VIS</w:t>
            </w:r>
            <w:ins w:author="Lea King" w:id="184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and  conrelationship = CHL, DCH, DPC or STC send connamelast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CH9 SSN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SSN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ins w:author="Lea King" w:id="185" w:date="2020-05-04T12:17:00Z">
              <w:r w:rsidDel="00000000" w:rsidR="00000000" w:rsidRPr="00000000">
                <w:rPr>
                  <w:color w:val="000000"/>
                  <w:rtl w:val="0"/>
                </w:rPr>
                <w:t xml:space="preserve">If eeddedcode =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DENHI, DENLO, HDHP, PPO</w:t>
            </w:r>
            <w:ins w:author="Lea King" w:id="186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 or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VIS</w:t>
            </w:r>
            <w:ins w:author="Lea King" w:id="187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and  conrelationship = CHL, DCH, DPC or STC send conssn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CH9 DOB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MM-DD-YYYY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ins w:author="Lea King" w:id="188" w:date="2020-05-04T12:17:00Z">
              <w:r w:rsidDel="00000000" w:rsidR="00000000" w:rsidRPr="00000000">
                <w:rPr>
                  <w:color w:val="000000"/>
                  <w:rtl w:val="0"/>
                </w:rPr>
                <w:t xml:space="preserve">If eeddedcode =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DENHI, DENLO, HDHP, PPO</w:t>
            </w:r>
            <w:ins w:author="Lea King" w:id="189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 or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VIS</w:t>
            </w:r>
            <w:ins w:author="Lea King" w:id="190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and  conrelationship = CHL, DCH, DPC or STC send condateofbirth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CH10 First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Text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First name of child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ins w:author="Lea King" w:id="191" w:date="2020-05-04T12:17:00Z">
              <w:r w:rsidDel="00000000" w:rsidR="00000000" w:rsidRPr="00000000">
                <w:rPr>
                  <w:color w:val="000000"/>
                  <w:rtl w:val="0"/>
                </w:rPr>
                <w:t xml:space="preserve">If eeddedcode =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DENHI, DENLO, HDHP, PPO</w:t>
            </w:r>
            <w:ins w:author="Lea King" w:id="192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 or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VIS</w:t>
            </w:r>
            <w:ins w:author="Lea King" w:id="193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and  conrelationship = CHL, DCH, DPC or STC send connamefirst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BQ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CH10 Last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Text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Last name of child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ins w:author="Lea King" w:id="194" w:date="2020-05-04T12:17:00Z">
              <w:r w:rsidDel="00000000" w:rsidR="00000000" w:rsidRPr="00000000">
                <w:rPr>
                  <w:color w:val="000000"/>
                  <w:rtl w:val="0"/>
                </w:rPr>
                <w:t xml:space="preserve">If eeddedcode =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DENHI, DENLO, HDHP, PPO</w:t>
            </w:r>
            <w:ins w:author="Lea King" w:id="195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 or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VIS</w:t>
            </w:r>
            <w:ins w:author="Lea King" w:id="196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and  conrelationship = CHL, DCH, DPC or STC send connamelast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CH10 SSN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SSN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ins w:author="Lea King" w:id="197" w:date="2020-05-04T12:17:00Z">
              <w:r w:rsidDel="00000000" w:rsidR="00000000" w:rsidRPr="00000000">
                <w:rPr>
                  <w:color w:val="000000"/>
                  <w:rtl w:val="0"/>
                </w:rPr>
                <w:t xml:space="preserve">If eeddedcode =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DENHI, DENLO, HDHP, PPO</w:t>
            </w:r>
            <w:ins w:author="Lea King" w:id="198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 or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VIS</w:t>
            </w:r>
            <w:ins w:author="Lea King" w:id="199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and  conrelationship = CHL, DCH, DPC or STC send conssn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CH10 DOB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MM-DD-YYYY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ins w:author="Lea King" w:id="200" w:date="2020-05-04T12:17:00Z">
              <w:r w:rsidDel="00000000" w:rsidR="00000000" w:rsidRPr="00000000">
                <w:rPr>
                  <w:color w:val="000000"/>
                  <w:rtl w:val="0"/>
                </w:rPr>
                <w:t xml:space="preserve">If eeddedcode =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DENHI, DENLO, HDHP, PPO</w:t>
            </w:r>
            <w:ins w:author="Lea King" w:id="201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 or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VIS</w:t>
            </w:r>
            <w:ins w:author="Lea King" w:id="202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and  conrelationship = CHL, DCH, DPC or STC send condateofbirth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CH11 First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Text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First name of child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ins w:author="Lea King" w:id="203" w:date="2020-05-04T12:17:00Z">
              <w:r w:rsidDel="00000000" w:rsidR="00000000" w:rsidRPr="00000000">
                <w:rPr>
                  <w:color w:val="000000"/>
                  <w:rtl w:val="0"/>
                </w:rPr>
                <w:t xml:space="preserve">If eeddedcode =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DENHI, DENLO, HDHP, PPO</w:t>
            </w:r>
            <w:ins w:author="Lea King" w:id="204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 or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VIS</w:t>
            </w:r>
            <w:ins w:author="Lea King" w:id="205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and  conrelationship = CHL, DCH, DPC or STC send connamefirst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BU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CH11 Last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Text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Last name of child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ins w:author="Lea King" w:id="206" w:date="2020-05-04T12:17:00Z">
              <w:r w:rsidDel="00000000" w:rsidR="00000000" w:rsidRPr="00000000">
                <w:rPr>
                  <w:color w:val="000000"/>
                  <w:rtl w:val="0"/>
                </w:rPr>
                <w:t xml:space="preserve">If eeddedcode =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DENHI, DENLO, HDHP, PPO</w:t>
            </w:r>
            <w:ins w:author="Lea King" w:id="207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 or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VIS</w:t>
            </w:r>
            <w:ins w:author="Lea King" w:id="208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and  conrelationship = CHL, DCH, DPC or STC send connamelast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BV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CH11 SSN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SSN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ins w:author="Lea King" w:id="209" w:date="2020-05-04T12:17:00Z">
              <w:r w:rsidDel="00000000" w:rsidR="00000000" w:rsidRPr="00000000">
                <w:rPr>
                  <w:color w:val="000000"/>
                  <w:rtl w:val="0"/>
                </w:rPr>
                <w:t xml:space="preserve">If eeddedcode =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DENHI, DENLO, HDHP, PPO</w:t>
            </w:r>
            <w:ins w:author="Lea King" w:id="210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 or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VIS</w:t>
            </w:r>
            <w:ins w:author="Lea King" w:id="211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and  conrelationship = CHL, DCH, DPC or STC send conssn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BW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CH11 DOB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MM-DD-YYYY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ins w:author="Lea King" w:id="212" w:date="2020-05-04T12:17:00Z">
              <w:r w:rsidDel="00000000" w:rsidR="00000000" w:rsidRPr="00000000">
                <w:rPr>
                  <w:color w:val="000000"/>
                  <w:rtl w:val="0"/>
                </w:rPr>
                <w:t xml:space="preserve">If eeddedcode =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DENHI, DENLO, HDHP, PPO</w:t>
            </w:r>
            <w:ins w:author="Lea King" w:id="213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 or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VIS</w:t>
            </w:r>
            <w:ins w:author="Lea King" w:id="214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and  conrelationship = CHL, DCH, DPC or STC send condateofbirth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BX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CH12 First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Text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First name of child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ins w:author="Lea King" w:id="215" w:date="2020-05-04T12:17:00Z">
              <w:r w:rsidDel="00000000" w:rsidR="00000000" w:rsidRPr="00000000">
                <w:rPr>
                  <w:color w:val="000000"/>
                  <w:rtl w:val="0"/>
                </w:rPr>
                <w:t xml:space="preserve">If eeddedcode =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DENHI, DENLO, HDHP, PPO</w:t>
            </w:r>
            <w:ins w:author="Lea King" w:id="216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 or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VIS</w:t>
            </w:r>
            <w:ins w:author="Lea King" w:id="217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and  conrelationship = CHL, DCH, DPC or STC send connamefirst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CH12 Last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Text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Last name of child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ins w:author="Lea King" w:id="218" w:date="2020-05-04T12:17:00Z">
              <w:r w:rsidDel="00000000" w:rsidR="00000000" w:rsidRPr="00000000">
                <w:rPr>
                  <w:color w:val="000000"/>
                  <w:rtl w:val="0"/>
                </w:rPr>
                <w:t xml:space="preserve">If eeddedcode =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DENHI, DENLO, HDHP, PPO</w:t>
            </w:r>
            <w:ins w:author="Lea King" w:id="219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 or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VIS</w:t>
            </w:r>
            <w:ins w:author="Lea King" w:id="220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and  conrelationship = CHL, DCH, DPC or STC send connamelast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BZ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CH12 SSN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SSN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ins w:author="Lea King" w:id="221" w:date="2020-05-04T12:17:00Z">
              <w:r w:rsidDel="00000000" w:rsidR="00000000" w:rsidRPr="00000000">
                <w:rPr>
                  <w:color w:val="000000"/>
                  <w:rtl w:val="0"/>
                </w:rPr>
                <w:t xml:space="preserve">If eeddedcode =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DENHI, DENLO, HDHP, PPO</w:t>
            </w:r>
            <w:ins w:author="Lea King" w:id="222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 or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VIS</w:t>
            </w:r>
            <w:ins w:author="Lea King" w:id="223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and  conrelationship = CHL, DCH, DPC or STC send conssn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CH12 DOB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MM-DD-YYYY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2">
            <w:pPr>
              <w:widowControl w:val="1"/>
              <w:rPr/>
            </w:pPr>
            <w:ins w:author="Lea King" w:id="224" w:date="2020-05-04T12:17:00Z">
              <w:r w:rsidDel="00000000" w:rsidR="00000000" w:rsidRPr="00000000">
                <w:rPr>
                  <w:color w:val="000000"/>
                  <w:rtl w:val="0"/>
                </w:rPr>
                <w:t xml:space="preserve">If eeddedcode =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DENHI, DENLO, HDHP, PPO</w:t>
            </w:r>
            <w:ins w:author="Lea King" w:id="225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 or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VIS</w:t>
            </w:r>
            <w:ins w:author="Lea King" w:id="226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and  conrelationship = CHL, DCH, DPC or STC send condateofbirth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CB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SSN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SSN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The QB (Qualified Beneficiary)/Dependent affected</w:t>
            </w:r>
            <w:ins w:author="Lea King" w:id="227" w:date="2020-05-05T13:47:00Z">
              <w:r w:rsidDel="00000000" w:rsidR="00000000" w:rsidRPr="00000000">
                <w:rPr>
                  <w:color w:val="000000"/>
                  <w:rtl w:val="0"/>
                </w:rPr>
                <w:t xml:space="preserve"> – </w:t>
              </w:r>
              <w:r w:rsidDel="00000000" w:rsidR="00000000" w:rsidRPr="00000000">
                <w:rPr>
                  <w:color w:val="000000"/>
                  <w:highlight w:val="yellow"/>
                  <w:rtl w:val="0"/>
                  <w:rPrChange w:author="Lea King" w:id="228" w:date="2020-05-05T13:47:00Z">
                    <w:rPr>
                      <w:color w:val="000000"/>
                    </w:rPr>
                  </w:rPrChange>
                </w:rPr>
                <w:t xml:space="preserve">repeat columns CB-CF for each QB</w:t>
              </w:r>
              <w:r w:rsidDel="00000000" w:rsidR="00000000" w:rsidRPr="00000000">
                <w:rPr>
                  <w:color w:val="000000"/>
                  <w:rtl w:val="0"/>
                </w:rPr>
                <w:t xml:space="preserve">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ins w:author="Lea King" w:id="229" w:date="2020-05-05T13:48:00Z">
              <w:r w:rsidDel="00000000" w:rsidR="00000000" w:rsidRPr="00000000">
                <w:rPr>
                  <w:color w:val="000000"/>
                  <w:rtl w:val="0"/>
                </w:rPr>
                <w:t xml:space="preserve">Eepssn</w:t>
              </w:r>
              <w:r w:rsidDel="00000000" w:rsidR="00000000" w:rsidRPr="00000000">
                <w:rPr>
                  <w:rFonts w:ascii="Arial" w:cs="Arial" w:eastAsia="Arial" w:hAnsi="Arial"/>
                  <w:color w:val="000000"/>
                  <w:sz w:val="20"/>
                  <w:szCs w:val="20"/>
                  <w:rtl w:val="0"/>
                </w:rPr>
                <w:t xml:space="preserve"> or conssn</w:t>
              </w:r>
            </w:ins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CC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First Name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Text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The QB (Qualified Beneficiary)/Dependent affected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ins w:author="Lea King" w:id="230" w:date="2020-05-05T13:49:00Z">
              <w:r w:rsidDel="00000000" w:rsidR="00000000" w:rsidRPr="00000000">
                <w:rPr>
                  <w:rFonts w:ascii="Arial" w:cs="Arial" w:eastAsia="Arial" w:hAnsi="Arial"/>
                  <w:color w:val="000000"/>
                  <w:sz w:val="20"/>
                  <w:szCs w:val="20"/>
                  <w:rtl w:val="0"/>
                </w:rPr>
                <w:t xml:space="preserve">eepnamefirst or connamefirst</w:t>
              </w:r>
            </w:ins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Last Name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Text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The QB (Qualified Beneficiary)/Dependent affected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ins w:author="Lea King" w:id="231" w:date="2020-05-05T13:49:00Z">
              <w:r w:rsidDel="00000000" w:rsidR="00000000" w:rsidRPr="00000000">
                <w:rPr>
                  <w:rFonts w:ascii="Arial" w:cs="Arial" w:eastAsia="Arial" w:hAnsi="Arial"/>
                  <w:color w:val="000000"/>
                  <w:sz w:val="20"/>
                  <w:szCs w:val="20"/>
                  <w:rtl w:val="0"/>
                </w:rPr>
                <w:t xml:space="preserve">eepnamelast or connamelast</w:t>
              </w:r>
            </w:ins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Sex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Char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 / F - The QB (Qualified Beneficiary)/Dependent affected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ins w:author="Lea King" w:id="232" w:date="2020-05-05T13:49:00Z">
              <w:r w:rsidDel="00000000" w:rsidR="00000000" w:rsidRPr="00000000">
                <w:rPr>
                  <w:color w:val="000000"/>
                  <w:rtl w:val="0"/>
                </w:rPr>
                <w:t xml:space="preserve">eepgender or congender</w:t>
              </w:r>
            </w:ins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CF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DOB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MM-DD-YYYY - The QB (Qualified Beneficiary)/Dependent affected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ins w:author="Lea King" w:id="233" w:date="2020-05-05T13:49:00Z">
              <w:r w:rsidDel="00000000" w:rsidR="00000000" w:rsidRPr="00000000">
                <w:rPr>
                  <w:color w:val="000000"/>
                  <w:rtl w:val="0"/>
                  <w:rPrChange w:author="Lea King" w:id="234" w:date="2020-05-05T13:49:00Z">
                    <w:rPr>
                      <w:rFonts w:ascii="Arial" w:cs="Arial" w:eastAsia="Arial" w:hAnsi="Arial"/>
                      <w:color w:val="000000"/>
                    </w:rPr>
                  </w:rPrChange>
                </w:rPr>
                <w:t xml:space="preserve">eepdateofbirth or condateofbirth</w:t>
              </w:r>
            </w:ins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>
          <w:color w:val="000000"/>
        </w:rPr>
      </w:pPr>
      <w:r w:rsidDel="00000000" w:rsidR="00000000" w:rsidRPr="00000000">
        <w:rPr>
          <w:color w:val="000000"/>
          <w:u w:val="single"/>
          <w:rtl w:val="0"/>
        </w:rPr>
        <w:t xml:space="preserve">Fields</w:t>
      </w:r>
      <w:r w:rsidDel="00000000" w:rsidR="00000000" w:rsidRPr="00000000">
        <w:rPr>
          <w:color w:val="000000"/>
          <w:rtl w:val="0"/>
        </w:rPr>
        <w:t xml:space="preserve"> -</w:t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>
          <w:del w:author="Lea King" w:id="235" w:date="2020-05-05T13:49:00Z"/>
          <w:color w:val="000000"/>
        </w:rPr>
      </w:pPr>
      <w:del w:author="Lea King" w:id="235" w:date="2020-05-05T13:49:00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Text  - Alphanumeric characters accepted, maximum length 50 characters</w:t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Date - All dates must be in MM-DD-YYYY format</w:t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Char - Single character</w:t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SSN - SSN, accepts in both 9 number blocks and 3-2-4 format</w:t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Y/N - Single character, Y or N for yes or no</w:t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Int - Whole numbers, positive. Anything trailing a decimal will be truncated, not rounded.</w:t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Money - Accepts values that look like a monetary value, can accept dollar signs but will be truncated off the final value.</w:t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>
          <w:color w:val="000000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Event </w:t>
      </w:r>
      <w:r w:rsidDel="00000000" w:rsidR="00000000" w:rsidRPr="00000000">
        <w:rPr>
          <w:color w:val="000000"/>
          <w:rtl w:val="0"/>
        </w:rPr>
        <w:t xml:space="preserve">- A predefined code for the event that prompted this change, acceptable values are:</w:t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DIVORCELEGALSEPARATION, </w:t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DEATH, </w:t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INELIGIBLEDEPENDENT, </w:t>
      </w:r>
    </w:p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MEDICARE, </w:t>
      </w:r>
    </w:p>
    <w:p w:rsidR="00000000" w:rsidDel="00000000" w:rsidP="00000000" w:rsidRDefault="00000000" w:rsidRPr="00000000" w14:paraId="000002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TERMINATION, </w:t>
      </w:r>
    </w:p>
    <w:p w:rsidR="00000000" w:rsidDel="00000000" w:rsidP="00000000" w:rsidRDefault="00000000" w:rsidRPr="00000000" w14:paraId="000002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INVOLUNTARYTERMINATION,RETIREMENT, </w:t>
      </w:r>
    </w:p>
    <w:p w:rsidR="00000000" w:rsidDel="00000000" w:rsidP="00000000" w:rsidRDefault="00000000" w:rsidRPr="00000000" w14:paraId="000002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REDUCTIONINHOURS-STATUSCHANGE, </w:t>
      </w:r>
    </w:p>
    <w:p w:rsidR="00000000" w:rsidDel="00000000" w:rsidP="00000000" w:rsidRDefault="00000000" w:rsidRPr="00000000" w14:paraId="000002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REDUCTIONINFORCE, </w:t>
      </w:r>
    </w:p>
    <w:p w:rsidR="00000000" w:rsidDel="00000000" w:rsidP="00000000" w:rsidRDefault="00000000" w:rsidRPr="00000000" w14:paraId="000002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BANKRUPTCY, </w:t>
      </w:r>
    </w:p>
    <w:p w:rsidR="00000000" w:rsidDel="00000000" w:rsidP="00000000" w:rsidRDefault="00000000" w:rsidRPr="00000000" w14:paraId="000002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STATECONTINUATION, </w:t>
      </w:r>
    </w:p>
    <w:p w:rsidR="00000000" w:rsidDel="00000000" w:rsidP="00000000" w:rsidRDefault="00000000" w:rsidRPr="00000000" w14:paraId="000002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LOSSOFELIGIBLITY, </w:t>
      </w:r>
    </w:p>
    <w:p w:rsidR="00000000" w:rsidDel="00000000" w:rsidP="00000000" w:rsidRDefault="00000000" w:rsidRPr="00000000" w14:paraId="000002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REDUCTIONINHOURS-ENDOFLEAVE, </w:t>
      </w:r>
    </w:p>
    <w:p w:rsidR="00000000" w:rsidDel="00000000" w:rsidP="00000000" w:rsidRDefault="00000000" w:rsidRPr="00000000" w14:paraId="000002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WORKSTOPPAGE, </w:t>
      </w:r>
    </w:p>
    <w:p w:rsidR="00000000" w:rsidDel="00000000" w:rsidP="00000000" w:rsidRDefault="00000000" w:rsidRPr="00000000" w14:paraId="000002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USERRA-TERMINATION, </w:t>
      </w:r>
    </w:p>
    <w:p w:rsidR="00000000" w:rsidDel="00000000" w:rsidP="00000000" w:rsidRDefault="00000000" w:rsidRPr="00000000" w14:paraId="000002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USERRA-REDUCTIONINHOURS, </w:t>
      </w:r>
    </w:p>
    <w:p w:rsidR="00000000" w:rsidDel="00000000" w:rsidP="00000000" w:rsidRDefault="00000000" w:rsidRPr="00000000" w14:paraId="000002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TERMINATIONWITHSEVERANCE</w:t>
      </w:r>
    </w:p>
    <w:p w:rsidR="00000000" w:rsidDel="00000000" w:rsidP="00000000" w:rsidRDefault="00000000" w:rsidRPr="00000000" w14:paraId="000002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>
          <w:color w:val="000000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Cov(erage</w:t>
      </w:r>
      <w:r w:rsidDel="00000000" w:rsidR="00000000" w:rsidRPr="00000000">
        <w:rPr>
          <w:color w:val="000000"/>
          <w:rtl w:val="0"/>
        </w:rPr>
        <w:t xml:space="preserve">) - A predefined code for Coverage Level, acceptable values are:</w:t>
      </w:r>
    </w:p>
    <w:p w:rsidR="00000000" w:rsidDel="00000000" w:rsidP="00000000" w:rsidRDefault="00000000" w:rsidRPr="00000000" w14:paraId="000002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/>
      </w:pPr>
      <w:r w:rsidDel="00000000" w:rsidR="00000000" w:rsidRPr="00000000">
        <w:rPr>
          <w:color w:val="000000"/>
          <w:rtl w:val="0"/>
        </w:rPr>
        <w:t xml:space="preserve">EE, EE+SPOUSE, EE+CHILD, EE+CHILDREN, EE+FAMILY</w:t>
      </w:r>
      <w:r w:rsidDel="00000000" w:rsidR="00000000" w:rsidRPr="00000000">
        <w:rPr>
          <w:rtl w:val="0"/>
        </w:rPr>
      </w:r>
    </w:p>
    <w:sectPr>
      <w:pgSz w:h="12240" w:w="15840" w:orient="landscape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  <w:font w:name="Tahoma">
    <w:embedRegular w:fontKey="{00000000-0000-0000-0000-000000000000}" r:id="rId1" w:subsetted="0"/>
    <w:embedBold w:fontKey="{00000000-0000-0000-0000-000000000000}" r:id="rId2" w:subsetted="0"/>
  </w:font>
  <w:font w:name="Helvetica Neue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0.0" w:type="dxa"/>
        <w:bottom w:w="55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://www.taxsaverplan.com/employerreport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HelveticaNeue-regular.ttf"/><Relationship Id="rId4" Type="http://schemas.openxmlformats.org/officeDocument/2006/relationships/font" Target="fonts/HelveticaNeue-bold.ttf"/><Relationship Id="rId5" Type="http://schemas.openxmlformats.org/officeDocument/2006/relationships/font" Target="fonts/HelveticaNeue-italic.ttf"/><Relationship Id="rId6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