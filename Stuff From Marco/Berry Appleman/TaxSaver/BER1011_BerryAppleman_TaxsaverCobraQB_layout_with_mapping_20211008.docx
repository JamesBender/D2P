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114300" distR="114300">
            <wp:extent cx="2409825" cy="91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TaxSaver Plan Cobra Layout Qualified Event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field types will be listed below. Those with special considerations (for example, can only contain certain values, like Event Type) will be listed separately.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file should be created in xls / csv and uploaded to the TaxSaver Plan website at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www.taxsaverplan.com/employerreports/</w:t>
        </w:r>
      </w:hyperlink>
      <w:r w:rsidDel="00000000" w:rsidR="00000000" w:rsidRPr="00000000">
        <w:rPr>
          <w:color w:val="000000"/>
          <w:rtl w:val="0"/>
        </w:rPr>
        <w:t xml:space="preserve">. Chose File Type: COBRA QE FILE</w:t>
      </w:r>
    </w:p>
    <w:tbl>
      <w:tblPr>
        <w:tblStyle w:val="Table1"/>
        <w:tblW w:w="12420.0" w:type="dxa"/>
        <w:jc w:val="left"/>
        <w:tblInd w:w="0.0" w:type="pct"/>
        <w:tblLayout w:type="fixed"/>
        <w:tblLook w:val="0000"/>
      </w:tblPr>
      <w:tblGrid>
        <w:gridCol w:w="945"/>
        <w:gridCol w:w="1980"/>
        <w:gridCol w:w="825"/>
        <w:gridCol w:w="1260"/>
        <w:gridCol w:w="3720"/>
        <w:gridCol w:w="3690"/>
        <w:tblGridChange w:id="0">
          <w:tblGrid>
            <w:gridCol w:w="945"/>
            <w:gridCol w:w="1980"/>
            <w:gridCol w:w="825"/>
            <w:gridCol w:w="1260"/>
            <w:gridCol w:w="372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Heading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Mapping notes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Always should be the Employee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Always should be the Employee 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 / F - 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Eepgender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 - Always should be the Employee information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Eepdateofbirth</w:t>
            </w:r>
          </w:p>
        </w:tc>
      </w:tr>
      <w:tr>
        <w:trPr>
          <w:cantSplit w:val="0"/>
          <w:tblHeader w:val="0"/>
          <w:trPrChange w:author="Lea King" w:id="0" w:date="2020-05-05T13:44:00Z">
            <w:trPr>
              <w:cantSplit w:val="0"/>
              <w:tblHeader w:val="0"/>
            </w:trPr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Division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Division employee falls under, must be predefined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0" w:date="2020-05-05T13:44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" w:date="2020-05-05T13:44:00Z">
              <w:r w:rsidDel="00000000" w:rsidR="00000000" w:rsidRPr="00000000">
                <w:rPr>
                  <w:color w:val="000000"/>
                  <w:rtl w:val="0"/>
                </w:rPr>
                <w:t xml:space="preserve">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Lea King" w:id="7" w:date="2020-05-05T13:23:00Z">
            <w:trPr>
              <w:cantSplit w:val="0"/>
              <w:tblHeader w:val="0"/>
            </w:trPr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 Type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Acceptable values outlined below DIVORCELEGALSEPARATION, DEATH, INELIGIBLEDEPENDENT, MEDICARE, TERMINATION, INVOLUNTARYTERMINATION,</w:t>
            </w:r>
            <w:ins w:author="Lea King" w:id="12" w:date="2020-05-05T13:12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RETIREMENT, REDUCTIONINHOURS-STATUSCHANGE, REDUCTIONINFORCE, BANKRUPTCY, STATECONTINUATION, LOSSOFELIGIBLITY, REDUCTIONINHOURS-ENDOFLEAVE, </w:t>
            </w:r>
            <w:del w:author="Lea King" w:id="13" w:date="2020-05-05T13:12:00Z">
              <w:r w:rsidDel="00000000" w:rsidR="00000000" w:rsidRPr="00000000">
                <w:rPr>
                  <w:color w:val="000000"/>
                  <w:rtl w:val="0"/>
                </w:rPr>
                <w:delText xml:space="preserve">WORKSTOPPAGE, </w:delText>
              </w:r>
            </w:del>
            <w:r w:rsidDel="00000000" w:rsidR="00000000" w:rsidRPr="00000000">
              <w:rPr>
                <w:color w:val="000000"/>
                <w:rtl w:val="0"/>
              </w:rPr>
              <w:t xml:space="preserve">USERRA-TERMINATION, USERRA-REDUCTIONINHOURS, </w:t>
            </w:r>
            <w:r w:rsidDel="00000000" w:rsidR="00000000" w:rsidRPr="00000000">
              <w:rPr>
                <w:color w:val="000000"/>
                <w:rtl w:val="0"/>
                <w:rPrChange w:author="Lea King" w:id="14" w:date="2020-05-05T13:12:00Z">
                  <w:rPr>
                    <w:color w:val="17365d"/>
                    <w:sz w:val="20"/>
                    <w:szCs w:val="20"/>
                  </w:rPr>
                </w:rPrChange>
              </w:rPr>
              <w:t xml:space="preserve">TERMINATIONWITHSEVERANCE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7" w:date="2020-05-05T13:23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3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6" w:date="2020-05-05T13:08:00Z"/>
                <w:color w:val="000000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Include all where BchIsCOBRAQualifiedEvent = Y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6" w:date="2020-05-05T13:08:00Z"/>
                <w:color w:val="000000"/>
              </w:rPr>
            </w:pPr>
            <w:ins w:author="Lea King" w:id="16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204 or LEVNT4 send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 DIVORCELEGALSEPARATION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8" w:date="2020-05-05T13:08:00Z"/>
                <w:color w:val="000000"/>
              </w:rPr>
            </w:pPr>
            <w:ins w:author="Lea King" w:id="16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edhChangeReason = 2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10</w:t>
            </w:r>
            <w:ins w:author="Lea King" w:id="17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 </w:t>
            </w: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EecEmplStatus = T and EecTermReason  = 203 send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DEATH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205 send MEDICARE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5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201 or LEVNT3 send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INELIGIBLEDEPENDENT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EecEmplStatus = T  and EecTermReason  &lt;&gt; 202 or 203 and eectermtype  = V send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TERMINATION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lineRule="auto"/>
              <w:rPr>
                <w:ins w:author="Lea King" w:id="18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208 or EecEmplStatus = T and EecTermReason = 202 send RETIREMENT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lineRule="auto"/>
              <w:rPr>
                <w:ins w:author="Lea King" w:id="20" w:date="2020-05-05T13:08:00Z"/>
                <w:color w:val="000000"/>
              </w:rPr>
            </w:pPr>
            <w:ins w:author="Lea King" w:id="18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203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, </w:t>
            </w:r>
            <w:ins w:author="Lea King" w:id="19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202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or CHGRP</w:t>
            </w:r>
            <w:ins w:author="Lea King" w:id="20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send 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REDUCTIONINHOURS-STATUSCHANGE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2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ins w:author="Lea King" w:id="20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If edhChangeReason = 206 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REDUCTIONINHOURSENDOFLEAVE</w:t>
              </w:r>
            </w:ins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ins w:author="Lea King" w:id="24" w:date="2020-05-05T13:08:00Z"/>
                <w:color w:val="000000"/>
              </w:rPr>
            </w:pPr>
            <w:ins w:author="Lea King" w:id="21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edhChangeReason = 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207</w:t>
            </w:r>
            <w:ins w:author="Lea King" w:id="22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</w:t>
              </w:r>
            </w:ins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 </w:t>
            </w:r>
            <w:ins w:author="Lea King" w:id="23" w:date="2020-05-05T13:08:00Z"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USERRA-REDUCTIONINHOURS</w:t>
            </w:r>
            <w:ins w:author="Lea King" w:id="24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 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2" w:lineRule="auto"/>
              <w:rPr>
                <w:shd w:fill="auto" w:val="clear"/>
                <w:rPrChange w:author="Lea King" w:id="26" w:date="2020-05-05T13:45:00Z">
                  <w:rPr>
                    <w:color w:val="000000"/>
                  </w:rPr>
                </w:rPrChange>
              </w:rPr>
              <w:pPrChange w:author="Lea King" w:id="0" w:date="2020-05-05T13:45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24" w:date="2020-05-05T13:08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If EecEmplStatus = T and eectermtype</w:t>
              </w:r>
              <w:r w:rsidDel="00000000" w:rsidR="00000000" w:rsidRPr="00000000">
                <w:rPr>
                  <w:rFonts w:ascii="Calibri" w:cs="Calibri" w:eastAsia="Calibri" w:hAnsi="Calibri"/>
                  <w:color w:val="000000"/>
                  <w:sz w:val="22"/>
                  <w:szCs w:val="22"/>
                  <w:rtl w:val="0"/>
                </w:rPr>
                <w:t xml:space="preserve"> = I send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 INVOLUNTARYTERMINATION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Event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event in G took place 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If edhChangeReason = 204, LEVNT4, 201 or LEVNT3 send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rtl w:val="0"/>
              </w:rPr>
              <w:t xml:space="preserve">edheffdate else send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eepDateOfCOBRAEvent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Original Enrollment 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original enrollment in medical plan took place, required for HIPAA continuous coverage 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27" w:date="2020-05-05T13:27:00Z">
              <w:r w:rsidDel="00000000" w:rsidR="00000000" w:rsidRPr="00000000">
                <w:rPr>
                  <w:rFonts w:ascii="Arial" w:cs="Arial" w:eastAsia="Arial" w:hAnsi="Arial"/>
                  <w:color w:val="000000"/>
                  <w:rtl w:val="0"/>
                </w:rPr>
                <w:t xml:space="preserve">Eedbenstartdate</w:t>
              </w:r>
            </w:ins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DbnBenStartDate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AEI Eligible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Default to N or remove all together – not applicable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Uses HCTC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Uses Health Care Tax Credit, Default to N if unknown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Street Address only, no city state or zip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Eepaddressline1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Address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APT/Suite #, or spillover from 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Eepaddressline2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Full city names please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Eepaddresscity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State or Province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Full state names or two letter postal abbr. for 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Eepaddressstate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Postal Code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Zip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digit or 9 digit US, with or without dashes, left open for foreign postal codes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Eepaddresszip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blank, USA is assumed, Otherwise full Country Name please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Leave blank</w:t>
            </w:r>
          </w:p>
        </w:tc>
      </w:tr>
      <w:tr>
        <w:trPr>
          <w:cantSplit w:val="0"/>
          <w:tblHeader w:val="0"/>
          <w:trPrChange w:author="Lea King" w:id="28" w:date="2020-05-04T12:20:00Z">
            <w:trPr>
              <w:cantSplit w:val="0"/>
              <w:tblHeader w:val="0"/>
            </w:trPr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8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8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8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8" w:date="2020-05-04T12:20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8" w:date="2020-05-04T12:20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28" w:date="2020-05-04T12:20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34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 or EPCGO,</w:t>
            </w:r>
            <w:ins w:author="Lea King" w:id="3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DedLongDesc</w:t>
            </w:r>
            <w:del w:author="Lea King" w:id="36" w:date="2020-05-04T12:19:00Z">
              <w:r w:rsidDel="00000000" w:rsidR="00000000" w:rsidRPr="00000000">
                <w:rPr>
                  <w:rFonts w:ascii="Tahoma" w:cs="Tahoma" w:eastAsia="Tahoma" w:hAnsi="Tahoma"/>
                  <w:color w:val="000000"/>
                  <w:rtl w:val="0"/>
                </w:rPr>
                <w:delText xml:space="preserve">BCBS PPO Plan or </w:delText>
              </w:r>
              <w:r w:rsidDel="00000000" w:rsidR="00000000" w:rsidRPr="00000000">
                <w:rPr>
                  <w:color w:val="000000"/>
                  <w:rtl w:val="0"/>
                </w:rPr>
                <w:delText xml:space="preserve"> 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Medical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37" w:date="2020-05-04T12:12:00Z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ignored if R is NONE</w:t>
            </w:r>
            <w:ins w:author="Lea King" w:id="37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hd w:fill="auto" w:val="clear"/>
                <w:rPrChange w:author="Lea King" w:id="39" w:date="2020-05-04T12:13:00Z">
                  <w:rPr>
                    <w:color w:val="000000"/>
                  </w:rPr>
                </w:rPrChange>
              </w:rPr>
              <w:pPrChange w:author="Lea King" w:id="0" w:date="2020-05-04T12:13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37" w:date="2020-05-04T12:12:00Z">
              <w:r w:rsidDel="00000000" w:rsidR="00000000" w:rsidRPr="00000000">
                <w:rPr>
                  <w:color w:val="000000"/>
                  <w:rtl w:val="0"/>
                </w:rPr>
                <w:t xml:space="preserve">EE, EE+SPOUSE, EE+CHILD, EE+CHILDREN, EE+FAMILY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41" w:date="2020-05-04T12:19:00Z"/>
                <w:color w:val="000000"/>
              </w:rPr>
            </w:pPr>
            <w:ins w:author="Lea King" w:id="4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 CGOAP or EPCGO </w:t>
            </w:r>
            <w:ins w:author="Lea King" w:id="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and eedbenoption = EE send EE</w:t>
              </w:r>
            </w:ins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41" w:date="2020-05-04T12:19:00Z"/>
                <w:color w:val="000000"/>
              </w:rPr>
            </w:pPr>
            <w:ins w:author="Lea King" w:id="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EES send EE+SPOUSE</w:t>
              </w:r>
            </w:ins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41" w:date="2020-05-04T12:19:00Z"/>
                <w:color w:val="000000"/>
              </w:rPr>
            </w:pPr>
            <w:ins w:author="Lea King" w:id="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41" w:date="2020-05-04T12:19:00Z"/>
                <w:color w:val="000000"/>
              </w:rPr>
            </w:pPr>
            <w:ins w:author="Lea King" w:id="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EEF and send EE+ FAMILY</w:t>
              </w:r>
            </w:ins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Lea King" w:id="42" w:date="2020-05-04T12:19:00Z">
            <w:trPr>
              <w:cantSplit w:val="0"/>
              <w:tblHeader w:val="0"/>
            </w:trPr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Dental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9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9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42" w:date="2020-05-04T12:19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4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DNPPO or EPCDN </w:t>
            </w:r>
            <w:ins w:author="Lea King" w:id="4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DedLongDesc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Dental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0" w:date="2020-05-04T12:12:00Z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ignored if T is NONE</w:t>
            </w:r>
            <w:ins w:author="Lea King" w:id="50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hd w:fill="auto" w:val="clear"/>
                <w:rPrChange w:author="Lea King" w:id="52" w:date="2020-05-04T12:12:00Z">
                  <w:rPr>
                    <w:color w:val="000000"/>
                  </w:rPr>
                </w:rPrChange>
              </w:rPr>
              <w:pPrChange w:author="Lea King" w:id="0" w:date="2020-05-04T12:12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50" w:date="2020-05-04T12:12:00Z">
              <w:r w:rsidDel="00000000" w:rsidR="00000000" w:rsidRPr="00000000">
                <w:rPr>
                  <w:color w:val="000000"/>
                  <w:rtl w:val="0"/>
                </w:rPr>
                <w:t xml:space="preserve">EE, EE+SPOUSE, EE+CHILD, EE+CHILDREN, EE+FAMILY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3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DNPPO or EPCDN </w:t>
            </w: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and eedbenoption = EE send EE</w:t>
              </w:r>
            </w:ins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EES send EE+SPOUSE</w:t>
              </w:r>
            </w:ins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54" w:date="2020-05-04T12:17:00Z"/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EEF and send EE+ FAMILY</w:t>
              </w:r>
            </w:ins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PrChange w:author="Lea King" w:id="55" w:date="2020-05-04T12:16:00Z">
            <w:trPr>
              <w:cantSplit w:val="0"/>
              <w:tblHeader w:val="0"/>
            </w:trPr>
          </w:trPrChange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</w:tcPrChange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tcPrChange w:author="Lea King" w:id="55" w:date="2020-05-04T12:16:00Z"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ffff00" w:val="clear"/>
              </w:tcPr>
            </w:tcPrChange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6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</w:t>
            </w:r>
            <w:ins w:author="Lea King" w:id="6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DedLongDesc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Vision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4" w:date="2020-05-04T12:12:00Z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ignored if V is NONE</w:t>
            </w:r>
            <w:ins w:author="Lea King" w:id="64" w:date="2020-05-04T12:12:00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hd w:fill="auto" w:val="clear"/>
                <w:rPrChange w:author="Lea King" w:id="66" w:date="2020-05-04T12:12:00Z">
                  <w:rPr>
                    <w:color w:val="000000"/>
                  </w:rPr>
                </w:rPrChange>
              </w:rPr>
              <w:pPrChange w:author="Lea King" w:id="0" w:date="2020-05-04T12:12:00Z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</w:pPr>
              </w:pPrChange>
            </w:pPr>
            <w:ins w:author="Lea King" w:id="64" w:date="2020-05-04T12:12:00Z">
              <w:r w:rsidDel="00000000" w:rsidR="00000000" w:rsidRPr="00000000">
                <w:rPr>
                  <w:color w:val="000000"/>
                  <w:rtl w:val="0"/>
                </w:rPr>
                <w:t xml:space="preserve">EE, EE+SPOUSE, EE+CHILD, EE+CHILDREN, EE+FAMILY, 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9" w:date="2020-05-04T12:19:00Z"/>
                <w:color w:val="000000"/>
              </w:rPr>
            </w:pPr>
            <w:ins w:author="Lea King" w:id="67" w:date="2020-05-04T12:11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VIS</w:t>
            </w:r>
            <w:ins w:author="Lea King" w:id="68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</w:t>
            </w:r>
            <w:ins w:author="Lea King" w:id="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and eedbenoption = EE send EE</w:t>
              </w:r>
            </w:ins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9" w:date="2020-05-04T12:19:00Z"/>
                <w:color w:val="000000"/>
              </w:rPr>
            </w:pPr>
            <w:ins w:author="Lea King" w:id="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EES send EE+SPOUSE</w:t>
              </w:r>
            </w:ins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9" w:date="2020-05-04T12:19:00Z"/>
                <w:color w:val="000000"/>
              </w:rPr>
            </w:pPr>
            <w:ins w:author="Lea King" w:id="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EEC send EE+CHILDREN</w:t>
              </w:r>
            </w:ins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ins w:author="Lea King" w:id="69" w:date="2020-05-04T12:19:00Z"/>
                <w:color w:val="000000"/>
              </w:rPr>
            </w:pPr>
            <w:ins w:author="Lea King" w:id="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eedbenoption = EEF and send EE+ FAMILY</w:t>
              </w:r>
            </w:ins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Else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EAP Plan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Must match a plan on file for your company, or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0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GLIFE </w:t>
            </w:r>
            <w:ins w:author="Lea King" w:id="7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EAP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EAP Coverage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See below for acceptable values, typically defaults to ‘EE’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2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GLIFE </w:t>
            </w:r>
            <w:ins w:author="Lea King" w:id="7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send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EE </w:t>
            </w:r>
            <w:del w:author="Lea King" w:id="74" w:date="2020-05-05T13:37:00Z">
              <w:r w:rsidDel="00000000" w:rsidR="00000000" w:rsidRPr="00000000">
                <w:rPr>
                  <w:color w:val="000000"/>
                  <w:rtl w:val="0"/>
                </w:rPr>
                <w:delText xml:space="preserve">Leave blank</w:delText>
              </w:r>
            </w:del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FSA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Y/N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a Health FSA or Limited FSA offered. Default to Y if unknown and AA (below)  is set, else default to 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eeddedcode = FSAMD send Y else send 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FSA Contrib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Money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Annual FSA Contribution, Ignored if Z is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If eeddedcode = FSAMD send EedEEGoalAmt e</w:t>
            </w:r>
            <w:ins w:author="Lea King" w:id="75" w:date="2020-05-05T13:51:00Z">
              <w:r w:rsidDel="00000000" w:rsidR="00000000" w:rsidRPr="00000000">
                <w:rPr>
                  <w:color w:val="000000"/>
                  <w:rtl w:val="0"/>
                </w:rPr>
                <w:t xml:space="preserve">lse leave blank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spouse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7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SPS or DOM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spouse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7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7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SPS or DOM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8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SPS or DOM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Spouse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8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SPS or DOM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8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8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8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8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9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9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9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9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CH2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9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9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0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0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0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CH3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0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0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0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1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1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CH4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1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1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1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1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2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CH5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2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2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2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2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2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CH6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3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3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3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3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CH7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3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3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4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4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4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CH8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4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4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4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5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5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CH9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5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5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BQ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5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5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6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CH10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6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6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6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6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6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BW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CH11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0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71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First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2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73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connamefirst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Last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 of child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4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75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connamelast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76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77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conssn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CH12 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widowControl w:val="1"/>
              <w:rPr/>
            </w:pPr>
            <w:ins w:author="Lea King" w:id="178" w:date="2020-05-04T12:17:00Z">
              <w:r w:rsidDel="00000000" w:rsidR="00000000" w:rsidRPr="00000000">
                <w:rPr>
                  <w:color w:val="000000"/>
                  <w:rtl w:val="0"/>
                </w:rPr>
                <w:t xml:space="preserve">If eeddedcode =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CGOAP, EPCGO, DNPPO, EPCDN, VIS</w:t>
            </w:r>
            <w:ins w:author="Lea King" w:id="179" w:date="2020-05-04T12:19:00Z"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or EPVSP  and  conrelationship = CHL, COD, DPC or STC send condateofbirth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SSN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QB (Qualified Beneficiary)/Dependent affected</w:t>
            </w:r>
            <w:ins w:author="Lea King" w:id="180" w:date="2020-05-05T13:47:00Z">
              <w:r w:rsidDel="00000000" w:rsidR="00000000" w:rsidRPr="00000000">
                <w:rPr>
                  <w:color w:val="000000"/>
                  <w:rtl w:val="0"/>
                </w:rPr>
                <w:t xml:space="preserve"> – </w:t>
              </w:r>
              <w:r w:rsidDel="00000000" w:rsidR="00000000" w:rsidRPr="00000000">
                <w:rPr>
                  <w:color w:val="000000"/>
                  <w:highlight w:val="yellow"/>
                  <w:rtl w:val="0"/>
                  <w:rPrChange w:author="Lea King" w:id="181" w:date="2020-05-05T13:47:00Z">
                    <w:rPr>
                      <w:color w:val="000000"/>
                    </w:rPr>
                  </w:rPrChange>
                </w:rPr>
                <w:t xml:space="preserve">repeat columns CB-CF for each QB</w:t>
              </w:r>
              <w:r w:rsidDel="00000000" w:rsidR="00000000" w:rsidRPr="00000000">
                <w:rPr>
                  <w:color w:val="000000"/>
                  <w:rtl w:val="0"/>
                </w:rPr>
                <w:t xml:space="preserve"> </w:t>
              </w:r>
            </w:ins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2" w:date="2020-05-05T13:48:00Z">
              <w:r w:rsidDel="00000000" w:rsidR="00000000" w:rsidRPr="00000000">
                <w:rPr>
                  <w:color w:val="000000"/>
                  <w:rtl w:val="0"/>
                </w:rPr>
                <w:t xml:space="preserve">Eepssn</w:t>
              </w:r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 or conssn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3" w:date="2020-05-05T13:49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eepnamefirst or connamefirst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Last 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4" w:date="2020-05-05T13:49:00Z">
              <w:r w:rsidDel="00000000" w:rsidR="00000000" w:rsidRPr="00000000">
                <w:rPr>
                  <w:rFonts w:ascii="Arial" w:cs="Arial" w:eastAsia="Arial" w:hAnsi="Arial"/>
                  <w:color w:val="000000"/>
                  <w:sz w:val="20"/>
                  <w:szCs w:val="20"/>
                  <w:rtl w:val="0"/>
                </w:rPr>
                <w:t xml:space="preserve">eepnamelast or connamelast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 / F - 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5" w:date="2020-05-05T13:49:00Z">
              <w:r w:rsidDel="00000000" w:rsidR="00000000" w:rsidRPr="00000000">
                <w:rPr>
                  <w:color w:val="000000"/>
                  <w:rtl w:val="0"/>
                </w:rPr>
                <w:t xml:space="preserve">eepgender or congender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MM-DD-YYYY - The QB (Qualified Beneficiary)/Dependent affected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ins w:author="Lea King" w:id="186" w:date="2020-05-05T13:49:00Z">
              <w:r w:rsidDel="00000000" w:rsidR="00000000" w:rsidRPr="00000000">
                <w:rPr>
                  <w:color w:val="000000"/>
                  <w:rtl w:val="0"/>
                  <w:rPrChange w:author="Lea King" w:id="187" w:date="2020-05-05T13:49:00Z">
                    <w:rPr>
                      <w:rFonts w:ascii="Arial" w:cs="Arial" w:eastAsia="Arial" w:hAnsi="Arial"/>
                      <w:color w:val="000000"/>
                    </w:rPr>
                  </w:rPrChange>
                </w:rPr>
                <w:t xml:space="preserve">eepdateofbirth or condateofbirth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u w:val="single"/>
          <w:rtl w:val="0"/>
        </w:rPr>
        <w:t xml:space="preserve">Fields</w:t>
      </w:r>
      <w:r w:rsidDel="00000000" w:rsidR="00000000" w:rsidRPr="00000000">
        <w:rPr>
          <w:color w:val="000000"/>
          <w:rtl w:val="0"/>
        </w:rPr>
        <w:t xml:space="preserve"> -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del w:author="Lea King" w:id="188" w:date="2020-05-05T13:49:00Z"/>
          <w:color w:val="000000"/>
        </w:rPr>
      </w:pPr>
      <w:del w:author="Lea King" w:id="188" w:date="2020-05-05T13:49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Text  - Alphanumeric characters accepted, maximum length 50 characters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- All dates must be in MM-DD-YYYY format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 - Single character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SSN - SSN, accepts in both 9 number blocks and 3-2-4 format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Y/N - Single character, Y or N for yes or no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 - Whole numbers, positive. Anything trailing a decimal will be truncated, not rounded.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Money - Accepts values that look like a monetary value, can accept dollar signs but will be truncated off the final value.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Event </w:t>
      </w:r>
      <w:r w:rsidDel="00000000" w:rsidR="00000000" w:rsidRPr="00000000">
        <w:rPr>
          <w:color w:val="000000"/>
          <w:rtl w:val="0"/>
        </w:rPr>
        <w:t xml:space="preserve">- A predefined code for the event that prompted this change, acceptable values are: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DIVORCELEGALSEPARATION, 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DEATH, 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INELIGIBLEDEPENDENT, 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MEDICARE, 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TERMINATION, 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INVOLUNTARYTERMINATION,RETIREMENT, 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REDUCTIONINHOURS-STATUSCHANGE, 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REDUCTIONINFORCE, 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BANKRUPTCY, 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STATECONTINUATION, 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LOSSOFELIGIBLITY, 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REDUCTIONINHOURS-ENDOFLEAVE, 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WORKSTOPPAGE, 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USERRA-TERMINATION, 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USERRA-REDUCTIONINHOURS, 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TERMINATIONWITHSEVERANCE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Cov(erage</w:t>
      </w:r>
      <w:r w:rsidDel="00000000" w:rsidR="00000000" w:rsidRPr="00000000">
        <w:rPr>
          <w:color w:val="000000"/>
          <w:rtl w:val="0"/>
        </w:rPr>
        <w:t xml:space="preserve">) - A predefined code for Coverage Level, acceptable values are: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/>
      </w:pPr>
      <w:r w:rsidDel="00000000" w:rsidR="00000000" w:rsidRPr="00000000">
        <w:rPr>
          <w:color w:val="000000"/>
          <w:rtl w:val="0"/>
        </w:rPr>
        <w:t xml:space="preserve">EE, EE+SPOUSE, EE+CHILD, EE+CHILDREN, EE+FAMILY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0.0" w:type="dxa"/>
        <w:bottom w:w="55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taxsaverplan.com/employerreport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